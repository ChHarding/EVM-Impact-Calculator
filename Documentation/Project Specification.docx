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985AB" w14:textId="27ABB53F" w:rsidR="002125BB" w:rsidRDefault="002125BB" w:rsidP="00525EE7">
      <w:pPr>
        <w:pStyle w:val="Heading2"/>
      </w:pPr>
      <w:r>
        <w:t>Project Overview</w:t>
      </w:r>
    </w:p>
    <w:p w14:paraId="134C518D" w14:textId="6FB8E967" w:rsidR="00207C91" w:rsidRDefault="002125BB" w:rsidP="002125BB">
      <w:r>
        <w:t xml:space="preserve">This is a tool to measure changes to Earned Value Management (EVM) based on common changes that </w:t>
      </w:r>
      <w:r w:rsidR="00207C91">
        <w:t xml:space="preserve">may </w:t>
      </w:r>
      <w:r>
        <w:t>impact the data</w:t>
      </w:r>
      <w:r w:rsidR="00207C91">
        <w:t xml:space="preserve"> by either changing the schedule or cost of a schedule</w:t>
      </w:r>
      <w:r>
        <w:t xml:space="preserve">. EVM is measured off a cost and schedule profile that is set as a baseline, and one that is updated as the current plan changes. In this example, we are going to assume it is for a </w:t>
      </w:r>
      <w:r w:rsidR="00207C91">
        <w:t xml:space="preserve">pen </w:t>
      </w:r>
      <w:r>
        <w:t>shop</w:t>
      </w:r>
      <w:r w:rsidR="00207C91">
        <w:t xml:space="preserve"> that makes ballpoint pens in three sizes, fine, medium, and bold</w:t>
      </w:r>
      <w:r>
        <w:t xml:space="preserve">. </w:t>
      </w:r>
      <w:r w:rsidR="00207C91">
        <w:t xml:space="preserve">The shop </w:t>
      </w:r>
      <w:r w:rsidR="000B4ED9">
        <w:t>must</w:t>
      </w:r>
      <w:r w:rsidR="00207C91">
        <w:t xml:space="preserve"> manufacture a certain number of pens per month and </w:t>
      </w:r>
      <w:r w:rsidR="00884C37">
        <w:t>to</w:t>
      </w:r>
      <w:r w:rsidR="00207C91">
        <w:t xml:space="preserve"> do so, </w:t>
      </w:r>
      <w:proofErr w:type="gramStart"/>
      <w:r w:rsidR="00207C91">
        <w:t>all of</w:t>
      </w:r>
      <w:proofErr w:type="gramEnd"/>
      <w:r w:rsidR="00207C91">
        <w:t xml:space="preserve"> the parts that are needed to assemble these pens must be bought and assembled in time to support the schedule. </w:t>
      </w:r>
      <w:r w:rsidR="000B4ED9">
        <w:t>With many</w:t>
      </w:r>
      <w:r w:rsidR="00207C91">
        <w:t xml:space="preserve"> investors in the company, it is important that Pipa, the </w:t>
      </w:r>
      <w:r w:rsidR="000B4ED9">
        <w:t>owner,</w:t>
      </w:r>
      <w:r w:rsidR="00207C91">
        <w:t xml:space="preserve"> can report on financial and schedule data as well as what the impacts will be for various changes. This tool will allow her to upload her data and then simulate various changes and the impacts it will have on the data she reports on. </w:t>
      </w:r>
    </w:p>
    <w:p w14:paraId="327ABF1C" w14:textId="1F55D9EF" w:rsidR="00931E4F" w:rsidRPr="002125BB" w:rsidRDefault="00931E4F" w:rsidP="002125BB">
      <w:r>
        <w:t xml:space="preserve">GitHub Location: </w:t>
      </w:r>
      <w:hyperlink r:id="rId6" w:history="1">
        <w:r w:rsidRPr="006A3613">
          <w:rPr>
            <w:rStyle w:val="Hyperlink"/>
          </w:rPr>
          <w:t>https://github.com/CassieTracks/EVM-Impact-Calculator</w:t>
        </w:r>
      </w:hyperlink>
      <w:r>
        <w:t xml:space="preserve"> </w:t>
      </w:r>
    </w:p>
    <w:p w14:paraId="49F85C14" w14:textId="30D225A1" w:rsidR="00207C91" w:rsidRDefault="00207C91" w:rsidP="00525EE7">
      <w:pPr>
        <w:pStyle w:val="Heading2"/>
      </w:pPr>
      <w:r>
        <w:t>User Interactions</w:t>
      </w:r>
    </w:p>
    <w:p w14:paraId="00128D0E" w14:textId="77777777" w:rsidR="00207C91" w:rsidRDefault="00207C91" w:rsidP="00207C91">
      <w:pPr>
        <w:pStyle w:val="Heading4"/>
      </w:pPr>
      <w:r>
        <w:t>Upload two files</w:t>
      </w:r>
    </w:p>
    <w:p w14:paraId="79EBFE4E" w14:textId="7BDF4A32" w:rsidR="00207C91" w:rsidRDefault="00207C91" w:rsidP="00207C91">
      <w:del w:id="0" w:author="Smith, Cassie" w:date="2024-10-13T14:01:00Z" w16du:dateUtc="2024-10-13T19:01:00Z">
        <w:r w:rsidDel="008601F5">
          <w:delText xml:space="preserve">one </w:delText>
        </w:r>
      </w:del>
      <w:ins w:id="1" w:author="Smith, Cassie" w:date="2024-10-13T14:01:00Z" w16du:dateUtc="2024-10-13T19:01:00Z">
        <w:r w:rsidR="008601F5">
          <w:t xml:space="preserve">One </w:t>
        </w:r>
      </w:ins>
      <w:r>
        <w:t>is the item details that will contain all the items used to manufacture each of the pens as demonstrated below</w:t>
      </w:r>
      <w:ins w:id="2" w:author="Smith, Cassie" w:date="2024-10-13T14:01:00Z" w16du:dateUtc="2024-10-13T19:01:00Z">
        <w:r w:rsidR="008601F5">
          <w:t xml:space="preserve">. This was modified </w:t>
        </w:r>
      </w:ins>
      <w:ins w:id="3" w:author="Smith, Cassie" w:date="2024-10-13T14:02:00Z" w16du:dateUtc="2024-10-13T19:02:00Z">
        <w:r w:rsidR="008601F5">
          <w:t>based on a minimum requirement for the columns that must be provided since the code uses column names as a reference to find the applicable data</w:t>
        </w:r>
      </w:ins>
      <w:del w:id="4" w:author="Smith, Cassie" w:date="2024-10-13T14:02:00Z" w16du:dateUtc="2024-10-13T19:02:00Z">
        <w:r w:rsidDel="008601F5">
          <w:delText>:</w:delText>
        </w:r>
      </w:del>
      <w:ins w:id="5" w:author="Smith, Cassie" w:date="2024-10-13T14:02:00Z" w16du:dateUtc="2024-10-13T19:02:00Z">
        <w:r w:rsidR="008601F5">
          <w:t>.</w:t>
        </w:r>
      </w:ins>
      <w:r>
        <w:t xml:space="preserve"> </w:t>
      </w:r>
    </w:p>
    <w:p w14:paraId="1562CE5D" w14:textId="4FC611D4" w:rsidR="00207C91" w:rsidRDefault="00207C91" w:rsidP="000B4ED9">
      <w:pPr>
        <w:jc w:val="center"/>
      </w:pPr>
      <w:r w:rsidRPr="00207C91">
        <w:rPr>
          <w:noProof/>
        </w:rPr>
        <w:drawing>
          <wp:inline distT="0" distB="0" distL="0" distR="0" wp14:anchorId="7CA6D272" wp14:editId="76D7FDAD">
            <wp:extent cx="4563811" cy="1691640"/>
            <wp:effectExtent l="0" t="0" r="8255" b="3810"/>
            <wp:docPr id="1564308899"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08899" name="Picture 1" descr="A screenshot of a chart&#10;&#10;Description automatically generated"/>
                    <pic:cNvPicPr/>
                  </pic:nvPicPr>
                  <pic:blipFill rotWithShape="1">
                    <a:blip r:embed="rId7"/>
                    <a:srcRect b="21347"/>
                    <a:stretch/>
                  </pic:blipFill>
                  <pic:spPr bwMode="auto">
                    <a:xfrm>
                      <a:off x="0" y="0"/>
                      <a:ext cx="4573290" cy="1695153"/>
                    </a:xfrm>
                    <a:prstGeom prst="rect">
                      <a:avLst/>
                    </a:prstGeom>
                    <a:ln>
                      <a:noFill/>
                    </a:ln>
                    <a:extLst>
                      <a:ext uri="{53640926-AAD7-44D8-BBD7-CCE9431645EC}">
                        <a14:shadowObscured xmlns:a14="http://schemas.microsoft.com/office/drawing/2010/main"/>
                      </a:ext>
                    </a:extLst>
                  </pic:spPr>
                </pic:pic>
              </a:graphicData>
            </a:graphic>
          </wp:inline>
        </w:drawing>
      </w:r>
    </w:p>
    <w:p w14:paraId="05B5B814" w14:textId="520A454D" w:rsidR="00207C91" w:rsidRDefault="00207C91" w:rsidP="00207C91">
      <w:r>
        <w:t>The other will be the cost and schedule profile. This would traditionally be created based on a demand schedule, the item details, and bill of material, but due to the complexity of the project we will assume that was done through a SQL database and will use a sample dataset as the output. An example of these datasets is below</w:t>
      </w:r>
      <w:ins w:id="6" w:author="Smith, Cassie" w:date="2024-10-13T14:02:00Z" w16du:dateUtc="2024-10-13T19:02:00Z">
        <w:r w:rsidR="008601F5">
          <w:t>. This was modified based on a minimum requirement for the columns that must be provided since the code uses column names as a reference to find the applicable data.</w:t>
        </w:r>
      </w:ins>
      <w:del w:id="7" w:author="Smith, Cassie" w:date="2024-10-13T14:02:00Z" w16du:dateUtc="2024-10-13T19:02:00Z">
        <w:r w:rsidDel="008601F5">
          <w:delText xml:space="preserve">: </w:delText>
        </w:r>
      </w:del>
    </w:p>
    <w:p w14:paraId="7F61A4C6" w14:textId="11D88365" w:rsidR="00207C91" w:rsidRDefault="00207C91" w:rsidP="000B4ED9">
      <w:pPr>
        <w:jc w:val="center"/>
      </w:pPr>
      <w:r w:rsidRPr="00207C91">
        <w:rPr>
          <w:noProof/>
        </w:rPr>
        <w:lastRenderedPageBreak/>
        <w:drawing>
          <wp:inline distT="0" distB="0" distL="0" distR="0" wp14:anchorId="3A357855" wp14:editId="26AA4E1D">
            <wp:extent cx="5401213" cy="1828800"/>
            <wp:effectExtent l="0" t="0" r="9525" b="0"/>
            <wp:docPr id="172252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15" name="Picture 1" descr="A screenshot of a computer&#10;&#10;Description automatically generated"/>
                    <pic:cNvPicPr/>
                  </pic:nvPicPr>
                  <pic:blipFill rotWithShape="1">
                    <a:blip r:embed="rId8"/>
                    <a:srcRect b="32513"/>
                    <a:stretch/>
                  </pic:blipFill>
                  <pic:spPr bwMode="auto">
                    <a:xfrm>
                      <a:off x="0" y="0"/>
                      <a:ext cx="5410702" cy="1832013"/>
                    </a:xfrm>
                    <a:prstGeom prst="rect">
                      <a:avLst/>
                    </a:prstGeom>
                    <a:ln>
                      <a:noFill/>
                    </a:ln>
                    <a:extLst>
                      <a:ext uri="{53640926-AAD7-44D8-BBD7-CCE9431645EC}">
                        <a14:shadowObscured xmlns:a14="http://schemas.microsoft.com/office/drawing/2010/main"/>
                      </a:ext>
                    </a:extLst>
                  </pic:spPr>
                </pic:pic>
              </a:graphicData>
            </a:graphic>
          </wp:inline>
        </w:drawing>
      </w:r>
    </w:p>
    <w:p w14:paraId="3D45B42B" w14:textId="0DEC4797" w:rsidR="000B4ED9" w:rsidRDefault="000B4ED9" w:rsidP="000B4ED9">
      <w:pPr>
        <w:pStyle w:val="Heading3"/>
      </w:pPr>
      <w:r>
        <w:t>Modify Item Details</w:t>
      </w:r>
    </w:p>
    <w:p w14:paraId="227BC20F" w14:textId="2A2F1C7E" w:rsidR="000B4ED9" w:rsidRDefault="000B4ED9" w:rsidP="000B4ED9">
      <w:r>
        <w:t xml:space="preserve">Users will have the option to make changes to the item details in the dashboard through slide bars. </w:t>
      </w:r>
    </w:p>
    <w:p w14:paraId="00D06CA1" w14:textId="08C10B44" w:rsidR="000B4ED9" w:rsidRDefault="002E21D9" w:rsidP="000B4ED9">
      <w:r w:rsidRPr="002E21D9">
        <w:rPr>
          <w:noProof/>
        </w:rPr>
        <w:drawing>
          <wp:inline distT="0" distB="0" distL="0" distR="0" wp14:anchorId="5D44E24E" wp14:editId="5CEED352">
            <wp:extent cx="5943600" cy="845820"/>
            <wp:effectExtent l="76200" t="76200" r="133350" b="125730"/>
            <wp:docPr id="1041803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3320" name="Picture 1" descr="A screenshot of a computer&#10;&#10;Description automatically generated"/>
                    <pic:cNvPicPr/>
                  </pic:nvPicPr>
                  <pic:blipFill rotWithShape="1">
                    <a:blip r:embed="rId9"/>
                    <a:srcRect b="68622"/>
                    <a:stretch/>
                  </pic:blipFill>
                  <pic:spPr bwMode="auto">
                    <a:xfrm>
                      <a:off x="0" y="0"/>
                      <a:ext cx="5943600" cy="845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6E41249" w14:textId="6968E9BC" w:rsidR="000B4ED9" w:rsidRDefault="000B4ED9" w:rsidP="000B4ED9">
      <w:r>
        <w:t xml:space="preserve">In our example, Pipa will have her data loaded into the tool at this </w:t>
      </w:r>
      <w:proofErr w:type="gramStart"/>
      <w:r>
        <w:t>point, and</w:t>
      </w:r>
      <w:proofErr w:type="gramEnd"/>
      <w:r>
        <w:t xml:space="preserve"> will be able to interact with the data. There is a </w:t>
      </w:r>
      <w:proofErr w:type="gramStart"/>
      <w:r>
        <w:t>drop down</w:t>
      </w:r>
      <w:proofErr w:type="gramEnd"/>
      <w:r>
        <w:t xml:space="preserve"> menu that allows her to select the item she would like to change, then after selecting it, the blue bars in the image depict slider bars and the default values will be shows by the vertical marker. Pipa can use the slider bars, or type in an exact number. </w:t>
      </w:r>
    </w:p>
    <w:p w14:paraId="6941206D" w14:textId="6856FA77" w:rsidR="002E21D9" w:rsidRDefault="000B4ED9" w:rsidP="000B4ED9">
      <w:r>
        <w:t>The item details can be modified,</w:t>
      </w:r>
      <w:del w:id="8" w:author="Smith, Cassie" w:date="2024-10-13T14:03:00Z" w16du:dateUtc="2024-10-13T19:03:00Z">
        <w:r w:rsidDel="008601F5">
          <w:delText xml:space="preserve"> but the quantities of pens needed per month can also be modified</w:delText>
        </w:r>
      </w:del>
      <w:ins w:id="9" w:author="Smith, Cassie" w:date="2024-10-13T14:03:00Z" w16du:dateUtc="2024-10-13T19:03:00Z">
        <w:r w:rsidR="008601F5">
          <w:t xml:space="preserve"> and the option to modify the overall schedule and quantities through the qty needed per month was removed. This would have driven two additional files to show both the ori</w:t>
        </w:r>
      </w:ins>
      <w:ins w:id="10" w:author="Smith, Cassie" w:date="2024-10-13T14:04:00Z" w16du:dateUtc="2024-10-13T19:04:00Z">
        <w:r w:rsidR="008601F5">
          <w:t xml:space="preserve">ginal need dates as well as a bill of material with needed quantities and how lead times are impacted by other items. This is too much complexity for this project. </w:t>
        </w:r>
      </w:ins>
      <w:del w:id="11" w:author="Smith, Cassie" w:date="2024-10-13T14:03:00Z" w16du:dateUtc="2024-10-13T19:03:00Z">
        <w:r w:rsidDel="008601F5">
          <w:delText>.</w:delText>
        </w:r>
      </w:del>
      <w:r>
        <w:t xml:space="preserve"> All</w:t>
      </w:r>
      <w:ins w:id="12" w:author="Smith, Cassie" w:date="2024-10-13T14:04:00Z" w16du:dateUtc="2024-10-13T19:04:00Z">
        <w:r w:rsidR="008601F5">
          <w:t xml:space="preserve"> </w:t>
        </w:r>
        <w:proofErr w:type="spellStart"/>
        <w:r w:rsidR="008601F5">
          <w:t>reamining</w:t>
        </w:r>
      </w:ins>
      <w:proofErr w:type="spellEnd"/>
      <w:r>
        <w:t xml:space="preserve"> changes will have an impact on her financial and schedule data. </w:t>
      </w:r>
    </w:p>
    <w:p w14:paraId="763F9E1B" w14:textId="19D7EC6A" w:rsidR="000B4ED9" w:rsidRDefault="000B4ED9" w:rsidP="000B4ED9">
      <w:pPr>
        <w:pStyle w:val="Heading3"/>
      </w:pPr>
      <w:r>
        <w:t>Evaluate impacts of Changes</w:t>
      </w:r>
    </w:p>
    <w:p w14:paraId="6F09FE75" w14:textId="73800321" w:rsidR="000B4ED9" w:rsidRPr="000B4ED9" w:rsidRDefault="000B4ED9" w:rsidP="000B4ED9">
      <w:r>
        <w:t xml:space="preserve">As the data is modified in the previous section, the dashboard will be visible and will update at the same time assuming this is not a limitation that is encountered. </w:t>
      </w:r>
    </w:p>
    <w:p w14:paraId="4FCC35D4" w14:textId="0D2B8DD2" w:rsidR="000B4ED9" w:rsidRDefault="000B4ED9" w:rsidP="000B4ED9">
      <w:pPr>
        <w:pStyle w:val="Heading3"/>
      </w:pPr>
      <w:r w:rsidRPr="0060574B">
        <w:rPr>
          <w:noProof/>
        </w:rPr>
        <w:lastRenderedPageBreak/>
        <w:drawing>
          <wp:inline distT="0" distB="0" distL="0" distR="0" wp14:anchorId="5AEC7399" wp14:editId="219877AD">
            <wp:extent cx="5943600" cy="1904365"/>
            <wp:effectExtent l="0" t="0" r="0" b="635"/>
            <wp:docPr id="219058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36709" name="Picture 1" descr="A screenshot of a computer&#10;&#10;Description automatically generated"/>
                    <pic:cNvPicPr/>
                  </pic:nvPicPr>
                  <pic:blipFill rotWithShape="1">
                    <a:blip r:embed="rId10"/>
                    <a:srcRect t="38583"/>
                    <a:stretch/>
                  </pic:blipFill>
                  <pic:spPr bwMode="auto">
                    <a:xfrm>
                      <a:off x="0" y="0"/>
                      <a:ext cx="5943600" cy="1904365"/>
                    </a:xfrm>
                    <a:prstGeom prst="rect">
                      <a:avLst/>
                    </a:prstGeom>
                    <a:ln>
                      <a:noFill/>
                    </a:ln>
                    <a:extLst>
                      <a:ext uri="{53640926-AAD7-44D8-BBD7-CCE9431645EC}">
                        <a14:shadowObscured xmlns:a14="http://schemas.microsoft.com/office/drawing/2010/main"/>
                      </a:ext>
                    </a:extLst>
                  </pic:spPr>
                </pic:pic>
              </a:graphicData>
            </a:graphic>
          </wp:inline>
        </w:drawing>
      </w:r>
    </w:p>
    <w:p w14:paraId="056FFA51" w14:textId="41CAAC35" w:rsidR="000B4ED9" w:rsidRDefault="000B4ED9" w:rsidP="000B4ED9">
      <w:r>
        <w:t xml:space="preserve">Pipa will be able to see the impacts of her </w:t>
      </w:r>
      <w:r w:rsidR="00884C37">
        <w:t>changes but</w:t>
      </w:r>
      <w:r>
        <w:t xml:space="preserve"> will also be able to move the vertical line on the line chart </w:t>
      </w:r>
      <w:del w:id="13" w:author="Smith, Cassie" w:date="2024-10-13T14:05:00Z" w16du:dateUtc="2024-10-13T19:05:00Z">
        <w:r w:rsidDel="008601F5">
          <w:delText>in order to</w:delText>
        </w:r>
      </w:del>
      <w:ins w:id="14" w:author="Smith, Cassie" w:date="2024-10-13T14:05:00Z" w16du:dateUtc="2024-10-13T19:05:00Z">
        <w:r w:rsidR="008601F5">
          <w:t>to</w:t>
        </w:r>
      </w:ins>
      <w:r>
        <w:t xml:space="preserve"> see how her metrics will change with time to predict what her reports will be to help address any questions before they come up with her investors. </w:t>
      </w:r>
      <w:ins w:id="15" w:author="Smith, Cassie" w:date="2024-10-13T14:05:00Z" w16du:dateUtc="2024-10-13T19:05:00Z">
        <w:r w:rsidR="008601F5">
          <w:t xml:space="preserve">The calculations can be implemented into the chart as annotations on traces to make a smoother user experience. </w:t>
        </w:r>
      </w:ins>
    </w:p>
    <w:p w14:paraId="552B93CA" w14:textId="4D04B862" w:rsidR="000B4ED9" w:rsidRDefault="000B4ED9" w:rsidP="000B4ED9">
      <w:pPr>
        <w:pStyle w:val="Heading3"/>
      </w:pPr>
      <w:r>
        <w:t>Reset</w:t>
      </w:r>
    </w:p>
    <w:p w14:paraId="4654857B" w14:textId="26DAF253" w:rsidR="000B4ED9" w:rsidRDefault="000B4ED9" w:rsidP="000B4ED9">
      <w:r>
        <w:t>It will be important that there is a way to reset the data after changes are made in case the user wants to restart.</w:t>
      </w:r>
      <w:ins w:id="16" w:author="Smith, Cassie" w:date="2024-10-13T14:05:00Z" w16du:dateUtc="2024-10-13T19:05:00Z">
        <w:r w:rsidR="008601F5">
          <w:t xml:space="preserve"> Instead of a butt</w:t>
        </w:r>
      </w:ins>
      <w:ins w:id="17" w:author="Smith, Cassie" w:date="2024-10-13T14:06:00Z" w16du:dateUtc="2024-10-13T19:06:00Z">
        <w:r w:rsidR="008601F5">
          <w:t xml:space="preserve">on, this will happen each time a user selects a new item. They will need a button that takes them back to the initial screen to upload different data files. </w:t>
        </w:r>
      </w:ins>
    </w:p>
    <w:p w14:paraId="10D865D6" w14:textId="08EA83BE" w:rsidR="000B4ED9" w:rsidRDefault="000B4ED9" w:rsidP="000B4ED9">
      <w:pPr>
        <w:pStyle w:val="Heading3"/>
      </w:pPr>
      <w:r>
        <w:t>Export</w:t>
      </w:r>
    </w:p>
    <w:p w14:paraId="449318E5" w14:textId="761EB381" w:rsidR="00484530" w:rsidRDefault="000B4ED9">
      <w:del w:id="18" w:author="Smith, Cassie" w:date="2024-10-13T14:06:00Z" w16du:dateUtc="2024-10-13T19:06:00Z">
        <w:r w:rsidDel="008601F5">
          <w:delText xml:space="preserve">Users may want to export the data for deeper analysis, so it will be important to allow them to export the data when they are complete which will be exported in the same format as the import files. </w:delText>
        </w:r>
        <w:r w:rsidR="00484530" w:rsidDel="008601F5">
          <w:br w:type="page"/>
        </w:r>
      </w:del>
      <w:ins w:id="19" w:author="Smith, Cassie" w:date="2024-10-13T14:07:00Z" w16du:dateUtc="2024-10-13T19:07:00Z">
        <w:r w:rsidR="008601F5">
          <w:t xml:space="preserve">The export function is going to be removed for this part of the code since it doesn’t fit with the intent of this being more of a training tool rather than an estimation tool and this will prevent misuse of the data created.  </w:t>
        </w:r>
      </w:ins>
    </w:p>
    <w:p w14:paraId="2913F371" w14:textId="7DFE3C9A" w:rsidR="00684CCE" w:rsidRDefault="004C7822" w:rsidP="008F0844">
      <w:pPr>
        <w:pStyle w:val="Heading2"/>
      </w:pPr>
      <w:r>
        <w:t>Logic Flow</w:t>
      </w:r>
    </w:p>
    <w:p w14:paraId="6070747E" w14:textId="126BE21C" w:rsidR="002E21D9" w:rsidRDefault="0060574B" w:rsidP="003E16CF">
      <w:pPr>
        <w:pStyle w:val="Heading3"/>
      </w:pPr>
      <w:r>
        <w:t xml:space="preserve">Import </w:t>
      </w:r>
      <w:r w:rsidR="002E21D9">
        <w:t>data files</w:t>
      </w:r>
    </w:p>
    <w:p w14:paraId="30368E0D" w14:textId="57CD664F" w:rsidR="002E21D9" w:rsidRDefault="002E21D9" w:rsidP="002E21D9">
      <w:pPr>
        <w:pStyle w:val="Heading4"/>
      </w:pPr>
      <w:r>
        <w:t>Import Item Details</w:t>
      </w:r>
    </w:p>
    <w:p w14:paraId="4E16EB6C" w14:textId="6985FAA2" w:rsidR="002E21D9" w:rsidRDefault="002E21D9" w:rsidP="002E21D9">
      <w:r>
        <w:t xml:space="preserve">This will be the function that takes the item details in and ensures it is in the right format for the code to process it. Will need to check that the correct column headers are </w:t>
      </w:r>
      <w:r w:rsidR="00884C37">
        <w:t>there,</w:t>
      </w:r>
      <w:r>
        <w:t xml:space="preserve"> and the data is formatted correctly</w:t>
      </w:r>
    </w:p>
    <w:p w14:paraId="48AA48C0" w14:textId="2E8452AC" w:rsidR="002E21D9" w:rsidRDefault="002E21D9" w:rsidP="002E21D9">
      <w:pPr>
        <w:pStyle w:val="Heading4"/>
      </w:pPr>
      <w:r>
        <w:t>Import Schedule and Cost Details</w:t>
      </w:r>
    </w:p>
    <w:p w14:paraId="1502A9D9" w14:textId="480C94B8" w:rsidR="002E21D9" w:rsidRDefault="002E21D9" w:rsidP="002E21D9">
      <w:r>
        <w:t xml:space="preserve">This will be a similar function but will take the schedule and cost details as </w:t>
      </w:r>
      <w:r w:rsidR="00884C37">
        <w:t>input</w:t>
      </w:r>
      <w:r>
        <w:t xml:space="preserve"> instead. </w:t>
      </w:r>
    </w:p>
    <w:p w14:paraId="11541535" w14:textId="51313278" w:rsidR="002E21D9" w:rsidRDefault="002E21D9" w:rsidP="002E21D9">
      <w:pPr>
        <w:pStyle w:val="Heading4"/>
      </w:pPr>
      <w:r>
        <w:t>Create a copy of the schedule and cost details</w:t>
      </w:r>
    </w:p>
    <w:p w14:paraId="69B268E6" w14:textId="39EAE05E" w:rsidR="002E21D9" w:rsidRPr="002E21D9" w:rsidRDefault="002E21D9" w:rsidP="002E21D9">
      <w:r>
        <w:t>This will be the data that is modified based on user inputs so the original data file can be used as a comparison in evaluating the changes</w:t>
      </w:r>
    </w:p>
    <w:p w14:paraId="724500B9" w14:textId="696F7CBF" w:rsidR="002E21D9" w:rsidRDefault="002E21D9" w:rsidP="002E21D9">
      <w:pPr>
        <w:pStyle w:val="Heading3"/>
      </w:pPr>
      <w:r>
        <w:t>Update Dashboard</w:t>
      </w:r>
    </w:p>
    <w:p w14:paraId="3E9AD7F0" w14:textId="28D3FA99" w:rsidR="002E21D9" w:rsidRDefault="002E21D9" w:rsidP="002E21D9">
      <w:pPr>
        <w:pStyle w:val="Heading4"/>
      </w:pPr>
      <w:r>
        <w:t>Plot Import Schedule and Cost Details</w:t>
      </w:r>
    </w:p>
    <w:p w14:paraId="4CB8FEE5" w14:textId="41DA8988" w:rsidR="002E21D9" w:rsidRDefault="002E21D9" w:rsidP="002E21D9">
      <w:r>
        <w:t xml:space="preserve">This will likely use the recommended </w:t>
      </w:r>
      <w:proofErr w:type="spellStart"/>
      <w:r>
        <w:t>Plotly</w:t>
      </w:r>
      <w:proofErr w:type="spellEnd"/>
      <w:r>
        <w:t xml:space="preserve"> Dash </w:t>
      </w:r>
      <w:r w:rsidR="00884C37">
        <w:t>Open-Source</w:t>
      </w:r>
      <w:r>
        <w:t xml:space="preserve"> code to help generate a line chart of the original data as well as the modified data set. Initially they will be the same data set</w:t>
      </w:r>
    </w:p>
    <w:p w14:paraId="7C98BE1B" w14:textId="77777777" w:rsidR="008601F5" w:rsidRPr="003C2083" w:rsidRDefault="008601F5" w:rsidP="008601F5">
      <w:pPr>
        <w:pStyle w:val="Heading4"/>
        <w:rPr>
          <w:moveTo w:id="20" w:author="Smith, Cassie" w:date="2024-10-13T14:07:00Z" w16du:dateUtc="2024-10-13T19:07:00Z"/>
        </w:rPr>
      </w:pPr>
      <w:moveToRangeStart w:id="21" w:author="Smith, Cassie" w:date="2024-10-13T14:07:00Z" w:name="move179720884"/>
      <w:moveTo w:id="22" w:author="Smith, Cassie" w:date="2024-10-13T14:07:00Z" w16du:dateUtc="2024-10-13T19:07:00Z">
        <w:r>
          <w:lastRenderedPageBreak/>
          <w:t>Calculate EVM Data</w:t>
        </w:r>
      </w:moveTo>
    </w:p>
    <w:p w14:paraId="0AC219BB" w14:textId="28A57A9A" w:rsidR="008601F5" w:rsidDel="008601F5" w:rsidRDefault="008601F5" w:rsidP="008601F5">
      <w:pPr>
        <w:rPr>
          <w:del w:id="23" w:author="Smith, Cassie" w:date="2024-10-13T14:07:00Z" w16du:dateUtc="2024-10-13T19:07:00Z"/>
          <w:moveTo w:id="24" w:author="Smith, Cassie" w:date="2024-10-13T14:07:00Z" w16du:dateUtc="2024-10-13T19:07:00Z"/>
        </w:rPr>
      </w:pPr>
      <w:moveTo w:id="25" w:author="Smith, Cassie" w:date="2024-10-13T14:07:00Z" w16du:dateUtc="2024-10-13T19:07:00Z">
        <w:r>
          <w:t>The Calculated fields to the right of the chart will be calculated based on the two comparison files. See the Formulas section for details on these formulas</w:t>
        </w:r>
      </w:moveTo>
      <w:ins w:id="26" w:author="Smith, Cassie" w:date="2024-10-13T14:07:00Z" w16du:dateUtc="2024-10-13T19:07:00Z">
        <w:r>
          <w:t>. This was moved up in the logic flow so</w:t>
        </w:r>
      </w:ins>
      <w:ins w:id="27" w:author="Smith, Cassie" w:date="2024-10-13T14:08:00Z" w16du:dateUtc="2024-10-13T19:08:00Z">
        <w:r>
          <w:t xml:space="preserve"> it can instead be fed into the chart creation.</w:t>
        </w:r>
      </w:ins>
    </w:p>
    <w:moveToRangeEnd w:id="21"/>
    <w:p w14:paraId="370C79AE" w14:textId="4CAA7799" w:rsidR="008601F5" w:rsidRDefault="008601F5">
      <w:pPr>
        <w:rPr>
          <w:ins w:id="28" w:author="Smith, Cassie" w:date="2024-10-13T14:07:00Z" w16du:dateUtc="2024-10-13T19:07:00Z"/>
        </w:rPr>
        <w:pPrChange w:id="29" w:author="Smith, Cassie" w:date="2024-10-13T14:07:00Z" w16du:dateUtc="2024-10-13T19:07:00Z">
          <w:pPr>
            <w:pStyle w:val="Heading4"/>
          </w:pPr>
        </w:pPrChange>
      </w:pPr>
    </w:p>
    <w:p w14:paraId="4D534130" w14:textId="0A7EA1A9" w:rsidR="003C2083" w:rsidRDefault="003C2083" w:rsidP="003C2083">
      <w:pPr>
        <w:pStyle w:val="Heading4"/>
      </w:pPr>
      <w:r>
        <w:t>Add vertical line to the line chart</w:t>
      </w:r>
    </w:p>
    <w:p w14:paraId="08DF1848" w14:textId="0C26F6A7" w:rsidR="003C2083" w:rsidRDefault="003C2083" w:rsidP="003C2083">
      <w:r>
        <w:t>This will either be at today’s date if that is a point within the dataset, otherwise it will start at a date 25% of the way into the dataset so it remains visible to the user</w:t>
      </w:r>
    </w:p>
    <w:p w14:paraId="67F467FE" w14:textId="40A102DD" w:rsidR="003C2083" w:rsidRPr="003C2083" w:rsidDel="008601F5" w:rsidRDefault="003C2083" w:rsidP="003C2083">
      <w:pPr>
        <w:pStyle w:val="Heading4"/>
        <w:rPr>
          <w:moveFrom w:id="30" w:author="Smith, Cassie" w:date="2024-10-13T14:07:00Z" w16du:dateUtc="2024-10-13T19:07:00Z"/>
        </w:rPr>
      </w:pPr>
      <w:moveFromRangeStart w:id="31" w:author="Smith, Cassie" w:date="2024-10-13T14:07:00Z" w:name="move179720884"/>
      <w:moveFrom w:id="32" w:author="Smith, Cassie" w:date="2024-10-13T14:07:00Z" w16du:dateUtc="2024-10-13T19:07:00Z">
        <w:r w:rsidDel="008601F5">
          <w:t>Calculate EVM Data</w:t>
        </w:r>
      </w:moveFrom>
    </w:p>
    <w:p w14:paraId="3BF87C6B" w14:textId="2D314DF7" w:rsidR="002E21D9" w:rsidDel="008601F5" w:rsidRDefault="002E21D9" w:rsidP="002E21D9">
      <w:pPr>
        <w:rPr>
          <w:moveFrom w:id="33" w:author="Smith, Cassie" w:date="2024-10-13T14:07:00Z" w16du:dateUtc="2024-10-13T19:07:00Z"/>
        </w:rPr>
      </w:pPr>
      <w:moveFrom w:id="34" w:author="Smith, Cassie" w:date="2024-10-13T14:07:00Z" w16du:dateUtc="2024-10-13T19:07:00Z">
        <w:r w:rsidDel="008601F5">
          <w:t xml:space="preserve">The Calculated fields to the right of the chart will be </w:t>
        </w:r>
        <w:r w:rsidR="003C2083" w:rsidDel="008601F5">
          <w:t>calculated based on the two comparison files. See the Formulas section for details on these formulas</w:t>
        </w:r>
      </w:moveFrom>
    </w:p>
    <w:moveFromRangeEnd w:id="31"/>
    <w:p w14:paraId="2BD60F75" w14:textId="7EA9AD29" w:rsidR="003C2083" w:rsidRDefault="003C2083" w:rsidP="003C2083">
      <w:pPr>
        <w:pStyle w:val="Heading3"/>
      </w:pPr>
      <w:r>
        <w:t>Take in User Inputs</w:t>
      </w:r>
    </w:p>
    <w:p w14:paraId="13217AA8" w14:textId="740AEF84" w:rsidR="003C2083" w:rsidRDefault="003C2083" w:rsidP="003C2083">
      <w:pPr>
        <w:pStyle w:val="Heading4"/>
      </w:pPr>
      <w:r>
        <w:t>Acknowledge data was updated</w:t>
      </w:r>
    </w:p>
    <w:p w14:paraId="5335A4F8" w14:textId="0512DA65" w:rsidR="003C2083" w:rsidRDefault="003C2083" w:rsidP="003C2083">
      <w:r>
        <w:t>Any time any of the values change the code needs to execute on calculating the impacts</w:t>
      </w:r>
    </w:p>
    <w:p w14:paraId="24A754CB" w14:textId="2FBFF6C7" w:rsidR="003C2083" w:rsidRDefault="003C2083" w:rsidP="003C2083">
      <w:pPr>
        <w:pStyle w:val="Heading4"/>
      </w:pPr>
      <w:r>
        <w:t>Calculate changes</w:t>
      </w:r>
    </w:p>
    <w:p w14:paraId="0D8DA1C1" w14:textId="5099C8AB" w:rsidR="003C2083" w:rsidRPr="003C2083" w:rsidRDefault="003C2083" w:rsidP="003C2083">
      <w:r>
        <w:t>For each changed value it needs to determine the original value of the input file, and the new input and calculate a percent change. This percent change will determine the impacts to the schedule and cost data. These impacts are shown below and need to be made for each line of data in the modified dataset.</w:t>
      </w:r>
      <w:ins w:id="35" w:author="Smith, Cassie" w:date="2024-10-13T14:09:00Z" w16du:dateUtc="2024-10-13T19:09:00Z">
        <w:r w:rsidR="00BC5EEB">
          <w:t xml:space="preserve"> Instead of demand quantities a field is being added and the ability to impact labor and material costs separately. </w:t>
        </w:r>
      </w:ins>
    </w:p>
    <w:tbl>
      <w:tblPr>
        <w:tblStyle w:val="GridTable7Colorful"/>
        <w:tblW w:w="10080" w:type="dxa"/>
        <w:tblLook w:val="04A0" w:firstRow="1" w:lastRow="0" w:firstColumn="1" w:lastColumn="0" w:noHBand="0" w:noVBand="1"/>
        <w:tblPrChange w:id="36" w:author="Smith, Cassie" w:date="2024-10-13T14:09:00Z" w16du:dateUtc="2024-10-13T19:09:00Z">
          <w:tblPr>
            <w:tblStyle w:val="GridTable7Colorful"/>
            <w:tblW w:w="9396" w:type="dxa"/>
            <w:tblLook w:val="04A0" w:firstRow="1" w:lastRow="0" w:firstColumn="1" w:lastColumn="0" w:noHBand="0" w:noVBand="1"/>
          </w:tblPr>
        </w:tblPrChange>
      </w:tblPr>
      <w:tblGrid>
        <w:gridCol w:w="1710"/>
        <w:gridCol w:w="3150"/>
        <w:gridCol w:w="2070"/>
        <w:gridCol w:w="3150"/>
        <w:tblGridChange w:id="37">
          <w:tblGrid>
            <w:gridCol w:w="5"/>
            <w:gridCol w:w="1705"/>
            <w:gridCol w:w="644"/>
            <w:gridCol w:w="2506"/>
            <w:gridCol w:w="450"/>
            <w:gridCol w:w="1620"/>
            <w:gridCol w:w="540"/>
            <w:gridCol w:w="1931"/>
            <w:gridCol w:w="679"/>
          </w:tblGrid>
        </w:tblGridChange>
      </w:tblGrid>
      <w:tr w:rsidR="003C2083" w14:paraId="32EED69F" w14:textId="77777777" w:rsidTr="00BC5EEB">
        <w:trPr>
          <w:cnfStyle w:val="100000000000" w:firstRow="1" w:lastRow="0" w:firstColumn="0" w:lastColumn="0" w:oddVBand="0" w:evenVBand="0" w:oddHBand="0" w:evenHBand="0" w:firstRowFirstColumn="0" w:firstRowLastColumn="0" w:lastRowFirstColumn="0" w:lastRowLastColumn="0"/>
          <w:trHeight w:val="257"/>
          <w:trPrChange w:id="38" w:author="Smith, Cassie" w:date="2024-10-13T14:09:00Z" w16du:dateUtc="2024-10-13T19:09:00Z">
            <w:trPr>
              <w:gridBefore w:val="1"/>
              <w:gridAfter w:val="0"/>
              <w:trHeight w:val="257"/>
            </w:trPr>
          </w:trPrChange>
        </w:trPr>
        <w:tc>
          <w:tcPr>
            <w:cnfStyle w:val="001000000100" w:firstRow="0" w:lastRow="0" w:firstColumn="1" w:lastColumn="0" w:oddVBand="0" w:evenVBand="0" w:oddHBand="0" w:evenHBand="0" w:firstRowFirstColumn="1" w:firstRowLastColumn="0" w:lastRowFirstColumn="0" w:lastRowLastColumn="0"/>
            <w:tcW w:w="1710" w:type="dxa"/>
            <w:tcPrChange w:id="39" w:author="Smith, Cassie" w:date="2024-10-13T14:09:00Z" w16du:dateUtc="2024-10-13T19:09:00Z">
              <w:tcPr>
                <w:tcW w:w="2349" w:type="dxa"/>
                <w:gridSpan w:val="2"/>
              </w:tcPr>
            </w:tcPrChange>
          </w:tcPr>
          <w:p w14:paraId="2856C9D7" w14:textId="77777777" w:rsidR="003C2083" w:rsidRDefault="003C2083" w:rsidP="008019B2">
            <w:pPr>
              <w:cnfStyle w:val="101000000100" w:firstRow="1" w:lastRow="0" w:firstColumn="1" w:lastColumn="0" w:oddVBand="0" w:evenVBand="0" w:oddHBand="0" w:evenHBand="0" w:firstRowFirstColumn="1" w:firstRowLastColumn="0" w:lastRowFirstColumn="0" w:lastRowLastColumn="0"/>
            </w:pPr>
          </w:p>
        </w:tc>
        <w:tc>
          <w:tcPr>
            <w:tcW w:w="3150" w:type="dxa"/>
            <w:tcPrChange w:id="40" w:author="Smith, Cassie" w:date="2024-10-13T14:09:00Z" w16du:dateUtc="2024-10-13T19:09:00Z">
              <w:tcPr>
                <w:tcW w:w="2956" w:type="dxa"/>
                <w:gridSpan w:val="2"/>
              </w:tcPr>
            </w:tcPrChange>
          </w:tcPr>
          <w:p w14:paraId="248A141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Need Date</w:t>
            </w:r>
          </w:p>
        </w:tc>
        <w:tc>
          <w:tcPr>
            <w:tcW w:w="2070" w:type="dxa"/>
            <w:tcPrChange w:id="41" w:author="Smith, Cassie" w:date="2024-10-13T14:09:00Z" w16du:dateUtc="2024-10-13T19:09:00Z">
              <w:tcPr>
                <w:tcW w:w="2160" w:type="dxa"/>
                <w:gridSpan w:val="2"/>
              </w:tcPr>
            </w:tcPrChange>
          </w:tcPr>
          <w:p w14:paraId="6031D880"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Qty</w:t>
            </w:r>
          </w:p>
        </w:tc>
        <w:tc>
          <w:tcPr>
            <w:tcW w:w="3150" w:type="dxa"/>
            <w:tcPrChange w:id="42" w:author="Smith, Cassie" w:date="2024-10-13T14:09:00Z" w16du:dateUtc="2024-10-13T19:09:00Z">
              <w:tcPr>
                <w:tcW w:w="1931" w:type="dxa"/>
              </w:tcPr>
            </w:tcPrChange>
          </w:tcPr>
          <w:p w14:paraId="734B830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Monthly Cost</w:t>
            </w:r>
          </w:p>
        </w:tc>
      </w:tr>
      <w:tr w:rsidR="003C2083" w14:paraId="23D8F50B" w14:textId="77777777" w:rsidTr="00BC5EEB">
        <w:trPr>
          <w:cnfStyle w:val="000000100000" w:firstRow="0" w:lastRow="0" w:firstColumn="0" w:lastColumn="0" w:oddVBand="0" w:evenVBand="0" w:oddHBand="1" w:evenHBand="0" w:firstRowFirstColumn="0" w:firstRowLastColumn="0" w:lastRowFirstColumn="0" w:lastRowLastColumn="0"/>
          <w:trHeight w:val="257"/>
          <w:trPrChange w:id="43" w:author="Smith, Cassie" w:date="2024-10-13T14:09:00Z" w16du:dateUtc="2024-10-13T19:09:00Z">
            <w:trPr>
              <w:gridBefore w:val="1"/>
              <w:gridAfter w:val="0"/>
              <w:trHeight w:val="257"/>
            </w:trPr>
          </w:trPrChange>
        </w:trPr>
        <w:tc>
          <w:tcPr>
            <w:cnfStyle w:val="001000000000" w:firstRow="0" w:lastRow="0" w:firstColumn="1" w:lastColumn="0" w:oddVBand="0" w:evenVBand="0" w:oddHBand="0" w:evenHBand="0" w:firstRowFirstColumn="0" w:firstRowLastColumn="0" w:lastRowFirstColumn="0" w:lastRowLastColumn="0"/>
            <w:tcW w:w="1710" w:type="dxa"/>
            <w:tcPrChange w:id="44" w:author="Smith, Cassie" w:date="2024-10-13T14:09:00Z" w16du:dateUtc="2024-10-13T19:09:00Z">
              <w:tcPr>
                <w:tcW w:w="2349" w:type="dxa"/>
                <w:gridSpan w:val="2"/>
              </w:tcPr>
            </w:tcPrChange>
          </w:tcPr>
          <w:p w14:paraId="0FAC7066" w14:textId="77777777" w:rsidR="003C2083" w:rsidRDefault="003C2083" w:rsidP="008019B2">
            <w:pPr>
              <w:cnfStyle w:val="001000100000" w:firstRow="0" w:lastRow="0" w:firstColumn="1" w:lastColumn="0" w:oddVBand="0" w:evenVBand="0" w:oddHBand="1" w:evenHBand="0" w:firstRowFirstColumn="0" w:firstRowLastColumn="0" w:lastRowFirstColumn="0" w:lastRowLastColumn="0"/>
            </w:pPr>
            <w:r>
              <w:t>Yield</w:t>
            </w:r>
          </w:p>
        </w:tc>
        <w:tc>
          <w:tcPr>
            <w:tcW w:w="3150" w:type="dxa"/>
            <w:tcPrChange w:id="45" w:author="Smith, Cassie" w:date="2024-10-13T14:09:00Z" w16du:dateUtc="2024-10-13T19:09:00Z">
              <w:tcPr>
                <w:tcW w:w="2956" w:type="dxa"/>
                <w:gridSpan w:val="2"/>
              </w:tcPr>
            </w:tcPrChange>
          </w:tcPr>
          <w:p w14:paraId="6560BC5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2070" w:type="dxa"/>
            <w:tcPrChange w:id="46" w:author="Smith, Cassie" w:date="2024-10-13T14:09:00Z" w16du:dateUtc="2024-10-13T19:09:00Z">
              <w:tcPr>
                <w:tcW w:w="2160" w:type="dxa"/>
                <w:gridSpan w:val="2"/>
              </w:tcPr>
            </w:tcPrChange>
          </w:tcPr>
          <w:p w14:paraId="4B2633C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Qty * %Change</w:t>
            </w:r>
          </w:p>
        </w:tc>
        <w:tc>
          <w:tcPr>
            <w:tcW w:w="3150" w:type="dxa"/>
            <w:tcPrChange w:id="47" w:author="Smith, Cassie" w:date="2024-10-13T14:09:00Z" w16du:dateUtc="2024-10-13T19:09:00Z">
              <w:tcPr>
                <w:tcW w:w="1931" w:type="dxa"/>
              </w:tcPr>
            </w:tcPrChange>
          </w:tcPr>
          <w:p w14:paraId="139DB29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Cost * %Change</w:t>
            </w:r>
          </w:p>
        </w:tc>
      </w:tr>
      <w:tr w:rsidR="003C2083" w14:paraId="49436D4C" w14:textId="77777777" w:rsidTr="00BC5EEB">
        <w:trPr>
          <w:trHeight w:val="269"/>
          <w:trPrChange w:id="48" w:author="Smith, Cassie" w:date="2024-10-13T14:09:00Z" w16du:dateUtc="2024-10-13T19:09:00Z">
            <w:trPr>
              <w:gridBefore w:val="1"/>
              <w:gridAfter w:val="0"/>
              <w:trHeight w:val="269"/>
            </w:trPr>
          </w:trPrChange>
        </w:trPr>
        <w:tc>
          <w:tcPr>
            <w:cnfStyle w:val="001000000000" w:firstRow="0" w:lastRow="0" w:firstColumn="1" w:lastColumn="0" w:oddVBand="0" w:evenVBand="0" w:oddHBand="0" w:evenHBand="0" w:firstRowFirstColumn="0" w:firstRowLastColumn="0" w:lastRowFirstColumn="0" w:lastRowLastColumn="0"/>
            <w:tcW w:w="1710" w:type="dxa"/>
            <w:tcPrChange w:id="49" w:author="Smith, Cassie" w:date="2024-10-13T14:09:00Z" w16du:dateUtc="2024-10-13T19:09:00Z">
              <w:tcPr>
                <w:tcW w:w="2349" w:type="dxa"/>
                <w:gridSpan w:val="2"/>
              </w:tcPr>
            </w:tcPrChange>
          </w:tcPr>
          <w:p w14:paraId="553D6496" w14:textId="77777777" w:rsidR="003C2083" w:rsidRDefault="003C2083" w:rsidP="008019B2">
            <w:r>
              <w:t>Cost</w:t>
            </w:r>
          </w:p>
        </w:tc>
        <w:tc>
          <w:tcPr>
            <w:tcW w:w="3150" w:type="dxa"/>
            <w:tcPrChange w:id="50" w:author="Smith, Cassie" w:date="2024-10-13T14:09:00Z" w16du:dateUtc="2024-10-13T19:09:00Z">
              <w:tcPr>
                <w:tcW w:w="2956" w:type="dxa"/>
                <w:gridSpan w:val="2"/>
              </w:tcPr>
            </w:tcPrChange>
          </w:tcPr>
          <w:p w14:paraId="2F48B42C"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070" w:type="dxa"/>
            <w:tcPrChange w:id="51" w:author="Smith, Cassie" w:date="2024-10-13T14:09:00Z" w16du:dateUtc="2024-10-13T19:09:00Z">
              <w:tcPr>
                <w:tcW w:w="2160" w:type="dxa"/>
                <w:gridSpan w:val="2"/>
              </w:tcPr>
            </w:tcPrChange>
          </w:tcPr>
          <w:p w14:paraId="1334C21F"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3150" w:type="dxa"/>
            <w:tcPrChange w:id="52" w:author="Smith, Cassie" w:date="2024-10-13T14:09:00Z" w16du:dateUtc="2024-10-13T19:09:00Z">
              <w:tcPr>
                <w:tcW w:w="1931" w:type="dxa"/>
              </w:tcPr>
            </w:tcPrChange>
          </w:tcPr>
          <w:p w14:paraId="6A07D356" w14:textId="728E7D0E" w:rsidR="003C2083" w:rsidRDefault="00BC5EEB" w:rsidP="008019B2">
            <w:pPr>
              <w:cnfStyle w:val="000000000000" w:firstRow="0" w:lastRow="0" w:firstColumn="0" w:lastColumn="0" w:oddVBand="0" w:evenVBand="0" w:oddHBand="0" w:evenHBand="0" w:firstRowFirstColumn="0" w:firstRowLastColumn="0" w:lastRowFirstColumn="0" w:lastRowLastColumn="0"/>
            </w:pPr>
            <w:ins w:id="53" w:author="Smith, Cassie" w:date="2024-10-13T14:08:00Z" w16du:dateUtc="2024-10-13T19:08:00Z">
              <w:r>
                <w:t xml:space="preserve">Material </w:t>
              </w:r>
            </w:ins>
            <w:r w:rsidR="003C2083">
              <w:t>Cost * %Change</w:t>
            </w:r>
          </w:p>
        </w:tc>
      </w:tr>
      <w:tr w:rsidR="003C2083" w14:paraId="52A72E16" w14:textId="77777777" w:rsidTr="00BC5EEB">
        <w:trPr>
          <w:cnfStyle w:val="000000100000" w:firstRow="0" w:lastRow="0" w:firstColumn="0" w:lastColumn="0" w:oddVBand="0" w:evenVBand="0" w:oddHBand="1" w:evenHBand="0" w:firstRowFirstColumn="0" w:firstRowLastColumn="0" w:lastRowFirstColumn="0" w:lastRowLastColumn="0"/>
          <w:trHeight w:val="287"/>
          <w:trPrChange w:id="54" w:author="Smith, Cassie" w:date="2024-10-13T14:09:00Z" w16du:dateUtc="2024-10-13T19:09:00Z">
            <w:trPr>
              <w:gridBefore w:val="1"/>
              <w:gridAfter w:val="0"/>
              <w:trHeight w:val="287"/>
            </w:trPr>
          </w:trPrChange>
        </w:trPr>
        <w:tc>
          <w:tcPr>
            <w:cnfStyle w:val="001000000000" w:firstRow="0" w:lastRow="0" w:firstColumn="1" w:lastColumn="0" w:oddVBand="0" w:evenVBand="0" w:oddHBand="0" w:evenHBand="0" w:firstRowFirstColumn="0" w:firstRowLastColumn="0" w:lastRowFirstColumn="0" w:lastRowLastColumn="0"/>
            <w:tcW w:w="1710" w:type="dxa"/>
            <w:tcPrChange w:id="55" w:author="Smith, Cassie" w:date="2024-10-13T14:09:00Z" w16du:dateUtc="2024-10-13T19:09:00Z">
              <w:tcPr>
                <w:tcW w:w="2349" w:type="dxa"/>
                <w:gridSpan w:val="2"/>
              </w:tcPr>
            </w:tcPrChange>
          </w:tcPr>
          <w:p w14:paraId="3AC4DB65" w14:textId="77777777" w:rsidR="003C2083" w:rsidRDefault="003C2083" w:rsidP="008019B2">
            <w:pPr>
              <w:cnfStyle w:val="001000100000" w:firstRow="0" w:lastRow="0" w:firstColumn="1" w:lastColumn="0" w:oddVBand="0" w:evenVBand="0" w:oddHBand="1" w:evenHBand="0" w:firstRowFirstColumn="0" w:firstRowLastColumn="0" w:lastRowFirstColumn="0" w:lastRowLastColumn="0"/>
            </w:pPr>
            <w:r>
              <w:t>Lead Time</w:t>
            </w:r>
          </w:p>
        </w:tc>
        <w:tc>
          <w:tcPr>
            <w:tcW w:w="3150" w:type="dxa"/>
            <w:tcPrChange w:id="56" w:author="Smith, Cassie" w:date="2024-10-13T14:09:00Z" w16du:dateUtc="2024-10-13T19:09:00Z">
              <w:tcPr>
                <w:tcW w:w="2956" w:type="dxa"/>
                <w:gridSpan w:val="2"/>
              </w:tcPr>
            </w:tcPrChange>
          </w:tcPr>
          <w:p w14:paraId="2D2182E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 xml:space="preserve">Date + </w:t>
            </w:r>
            <w:proofErr w:type="spellStart"/>
            <w:r>
              <w:t>LeadTime</w:t>
            </w:r>
            <w:proofErr w:type="spellEnd"/>
            <w:r>
              <w:t xml:space="preserve"> Change</w:t>
            </w:r>
          </w:p>
        </w:tc>
        <w:tc>
          <w:tcPr>
            <w:tcW w:w="2070" w:type="dxa"/>
            <w:tcPrChange w:id="57" w:author="Smith, Cassie" w:date="2024-10-13T14:09:00Z" w16du:dateUtc="2024-10-13T19:09:00Z">
              <w:tcPr>
                <w:tcW w:w="2160" w:type="dxa"/>
                <w:gridSpan w:val="2"/>
              </w:tcPr>
            </w:tcPrChange>
          </w:tcPr>
          <w:p w14:paraId="79A820F3"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3150" w:type="dxa"/>
            <w:tcPrChange w:id="58" w:author="Smith, Cassie" w:date="2024-10-13T14:09:00Z" w16du:dateUtc="2024-10-13T19:09:00Z">
              <w:tcPr>
                <w:tcW w:w="1931" w:type="dxa"/>
              </w:tcPr>
            </w:tcPrChange>
          </w:tcPr>
          <w:p w14:paraId="4204F13B"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r>
      <w:tr w:rsidR="003C2083" w14:paraId="021FDE35" w14:textId="77777777" w:rsidTr="00BC5EEB">
        <w:trPr>
          <w:trHeight w:val="269"/>
          <w:trPrChange w:id="59" w:author="Smith, Cassie" w:date="2024-10-13T14:09:00Z" w16du:dateUtc="2024-10-13T19:09:00Z">
            <w:trPr>
              <w:gridBefore w:val="1"/>
              <w:gridAfter w:val="0"/>
              <w:trHeight w:val="269"/>
            </w:trPr>
          </w:trPrChange>
        </w:trPr>
        <w:tc>
          <w:tcPr>
            <w:cnfStyle w:val="001000000000" w:firstRow="0" w:lastRow="0" w:firstColumn="1" w:lastColumn="0" w:oddVBand="0" w:evenVBand="0" w:oddHBand="0" w:evenHBand="0" w:firstRowFirstColumn="0" w:firstRowLastColumn="0" w:lastRowFirstColumn="0" w:lastRowLastColumn="0"/>
            <w:tcW w:w="1710" w:type="dxa"/>
            <w:tcPrChange w:id="60" w:author="Smith, Cassie" w:date="2024-10-13T14:09:00Z" w16du:dateUtc="2024-10-13T19:09:00Z">
              <w:tcPr>
                <w:tcW w:w="2349" w:type="dxa"/>
                <w:gridSpan w:val="2"/>
              </w:tcPr>
            </w:tcPrChange>
          </w:tcPr>
          <w:p w14:paraId="5B3275AE" w14:textId="3FD3CA0F" w:rsidR="003C2083" w:rsidRDefault="003C2083" w:rsidP="008019B2">
            <w:del w:id="61" w:author="Smith, Cassie" w:date="2024-10-13T14:08:00Z" w16du:dateUtc="2024-10-13T19:08:00Z">
              <w:r w:rsidDel="00BC5EEB">
                <w:delText>Pen’s needed</w:delText>
              </w:r>
            </w:del>
            <w:ins w:id="62" w:author="Smith, Cassie" w:date="2024-10-13T14:08:00Z" w16du:dateUtc="2024-10-13T19:08:00Z">
              <w:r w:rsidR="00BC5EEB">
                <w:t>Hours</w:t>
              </w:r>
            </w:ins>
          </w:p>
        </w:tc>
        <w:tc>
          <w:tcPr>
            <w:tcW w:w="3150" w:type="dxa"/>
            <w:tcPrChange w:id="63" w:author="Smith, Cassie" w:date="2024-10-13T14:09:00Z" w16du:dateUtc="2024-10-13T19:09:00Z">
              <w:tcPr>
                <w:tcW w:w="2956" w:type="dxa"/>
                <w:gridSpan w:val="2"/>
              </w:tcPr>
            </w:tcPrChange>
          </w:tcPr>
          <w:p w14:paraId="39D98D39"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070" w:type="dxa"/>
            <w:tcPrChange w:id="64" w:author="Smith, Cassie" w:date="2024-10-13T14:09:00Z" w16du:dateUtc="2024-10-13T19:09:00Z">
              <w:tcPr>
                <w:tcW w:w="2160" w:type="dxa"/>
                <w:gridSpan w:val="2"/>
              </w:tcPr>
            </w:tcPrChange>
          </w:tcPr>
          <w:p w14:paraId="6A0B8498" w14:textId="62891007" w:rsidR="003C2083" w:rsidRDefault="00BC5EEB" w:rsidP="008019B2">
            <w:pPr>
              <w:cnfStyle w:val="000000000000" w:firstRow="0" w:lastRow="0" w:firstColumn="0" w:lastColumn="0" w:oddVBand="0" w:evenVBand="0" w:oddHBand="0" w:evenHBand="0" w:firstRowFirstColumn="0" w:firstRowLastColumn="0" w:lastRowFirstColumn="0" w:lastRowLastColumn="0"/>
            </w:pPr>
            <w:ins w:id="65" w:author="Smith, Cassie" w:date="2024-10-13T14:08:00Z" w16du:dateUtc="2024-10-13T19:08:00Z">
              <w:r>
                <w:t>No Change</w:t>
              </w:r>
            </w:ins>
            <w:del w:id="66" w:author="Smith, Cassie" w:date="2024-10-13T14:08:00Z" w16du:dateUtc="2024-10-13T19:08:00Z">
              <w:r w:rsidR="003C2083" w:rsidDel="00BC5EEB">
                <w:delText>Qty * %Change</w:delText>
              </w:r>
            </w:del>
          </w:p>
        </w:tc>
        <w:tc>
          <w:tcPr>
            <w:tcW w:w="3150" w:type="dxa"/>
            <w:tcPrChange w:id="67" w:author="Smith, Cassie" w:date="2024-10-13T14:09:00Z" w16du:dateUtc="2024-10-13T19:09:00Z">
              <w:tcPr>
                <w:tcW w:w="1931" w:type="dxa"/>
              </w:tcPr>
            </w:tcPrChange>
          </w:tcPr>
          <w:p w14:paraId="56EAA098" w14:textId="47E7F274" w:rsidR="003C2083" w:rsidRDefault="00BC5EEB" w:rsidP="008019B2">
            <w:pPr>
              <w:cnfStyle w:val="000000000000" w:firstRow="0" w:lastRow="0" w:firstColumn="0" w:lastColumn="0" w:oddVBand="0" w:evenVBand="0" w:oddHBand="0" w:evenHBand="0" w:firstRowFirstColumn="0" w:firstRowLastColumn="0" w:lastRowFirstColumn="0" w:lastRowLastColumn="0"/>
            </w:pPr>
            <w:ins w:id="68" w:author="Smith, Cassie" w:date="2024-10-13T14:08:00Z" w16du:dateUtc="2024-10-13T19:08:00Z">
              <w:r>
                <w:t xml:space="preserve">Labor </w:t>
              </w:r>
            </w:ins>
            <w:r w:rsidR="003C2083">
              <w:t>Cost * %Change</w:t>
            </w:r>
          </w:p>
        </w:tc>
      </w:tr>
    </w:tbl>
    <w:p w14:paraId="5961C539" w14:textId="77777777" w:rsidR="002E21D9" w:rsidRPr="002E21D9" w:rsidRDefault="002E21D9" w:rsidP="002E21D9">
      <w:pPr>
        <w:pStyle w:val="Heading4"/>
      </w:pPr>
    </w:p>
    <w:p w14:paraId="3544AC4A" w14:textId="7281B767" w:rsidR="003C2083" w:rsidRDefault="003C2083" w:rsidP="003C2083">
      <w:pPr>
        <w:pStyle w:val="Heading4"/>
      </w:pPr>
      <w:r>
        <w:t>Update dashboard</w:t>
      </w:r>
    </w:p>
    <w:p w14:paraId="5E0F93BD" w14:textId="0952FAA2" w:rsidR="003C2083" w:rsidRDefault="003C2083" w:rsidP="003C2083">
      <w:r>
        <w:t xml:space="preserve">Run the same functions to originally update the dashboard each time assuming this is not too slow. If it proves to be too slow, there may have to be a button included to execute the code when the user is ready to see the impacts. </w:t>
      </w:r>
    </w:p>
    <w:p w14:paraId="0FD81EA1" w14:textId="78C8B3F8" w:rsidR="003C2083" w:rsidRDefault="003C2083" w:rsidP="003C2083">
      <w:pPr>
        <w:pStyle w:val="Heading3"/>
      </w:pPr>
      <w:r>
        <w:t>Export Data</w:t>
      </w:r>
    </w:p>
    <w:p w14:paraId="7B7FF6D7" w14:textId="5BCF45B9" w:rsidR="003C2083" w:rsidRDefault="003C2083" w:rsidP="003C2083">
      <w:pPr>
        <w:rPr>
          <w:ins w:id="69" w:author="Smith, Cassie" w:date="2024-10-13T22:02:00Z" w16du:dateUtc="2024-10-14T03:02:00Z"/>
        </w:rPr>
      </w:pPr>
      <w:r>
        <w:t xml:space="preserve">Once the user is happy with the changes, there will be an option to export the data. This function will create a zip file of the two data files in the same format as the inputs so they can be used in the future as the next baseline. </w:t>
      </w:r>
    </w:p>
    <w:p w14:paraId="2E96B9E2" w14:textId="2B8CF897" w:rsidR="002769A0" w:rsidRPr="002769A0" w:rsidRDefault="002769A0" w:rsidP="002769A0">
      <w:pPr>
        <w:pStyle w:val="Heading3"/>
        <w:rPr>
          <w:ins w:id="70" w:author="Smith, Cassie" w:date="2024-10-13T22:02:00Z"/>
        </w:rPr>
        <w:pPrChange w:id="71" w:author="Smith, Cassie" w:date="2024-10-13T22:02:00Z" w16du:dateUtc="2024-10-14T03:02:00Z">
          <w:pPr/>
        </w:pPrChange>
      </w:pPr>
      <w:ins w:id="72" w:author="Smith, Cassie" w:date="2024-10-13T22:02:00Z">
        <w:r w:rsidRPr="002769A0">
          <w:t>How to Run the App</w:t>
        </w:r>
      </w:ins>
    </w:p>
    <w:p w14:paraId="6765D809" w14:textId="77777777" w:rsidR="002769A0" w:rsidRPr="002769A0" w:rsidRDefault="002769A0" w:rsidP="002769A0">
      <w:pPr>
        <w:numPr>
          <w:ilvl w:val="0"/>
          <w:numId w:val="11"/>
        </w:numPr>
        <w:rPr>
          <w:ins w:id="73" w:author="Smith, Cassie" w:date="2024-10-13T22:02:00Z"/>
        </w:rPr>
      </w:pPr>
      <w:ins w:id="74" w:author="Smith, Cassie" w:date="2024-10-13T22:02:00Z">
        <w:r w:rsidRPr="002769A0">
          <w:t>Install the required dependencies listed above.</w:t>
        </w:r>
      </w:ins>
    </w:p>
    <w:p w14:paraId="491DAF4E" w14:textId="77777777" w:rsidR="002769A0" w:rsidRPr="002769A0" w:rsidRDefault="002769A0" w:rsidP="002769A0">
      <w:pPr>
        <w:numPr>
          <w:ilvl w:val="0"/>
          <w:numId w:val="11"/>
        </w:numPr>
        <w:rPr>
          <w:ins w:id="75" w:author="Smith, Cassie" w:date="2024-10-13T22:02:00Z"/>
        </w:rPr>
      </w:pPr>
      <w:ins w:id="76" w:author="Smith, Cassie" w:date="2024-10-13T22:02:00Z">
        <w:r w:rsidRPr="002769A0">
          <w:t>Save the provided script in a Python (.</w:t>
        </w:r>
        <w:proofErr w:type="spellStart"/>
        <w:r w:rsidRPr="002769A0">
          <w:t>py</w:t>
        </w:r>
        <w:proofErr w:type="spellEnd"/>
        <w:r w:rsidRPr="002769A0">
          <w:t>) file.</w:t>
        </w:r>
      </w:ins>
    </w:p>
    <w:p w14:paraId="12DB1B9B" w14:textId="77777777" w:rsidR="002769A0" w:rsidRPr="002769A0" w:rsidRDefault="002769A0" w:rsidP="002769A0">
      <w:pPr>
        <w:numPr>
          <w:ilvl w:val="0"/>
          <w:numId w:val="11"/>
        </w:numPr>
        <w:rPr>
          <w:ins w:id="77" w:author="Smith, Cassie" w:date="2024-10-13T22:02:00Z"/>
        </w:rPr>
      </w:pPr>
      <w:ins w:id="78" w:author="Smith, Cassie" w:date="2024-10-13T22:02:00Z">
        <w:r w:rsidRPr="002769A0">
          <w:t>Run the app using the command:</w:t>
        </w:r>
      </w:ins>
    </w:p>
    <w:p w14:paraId="16C459C2" w14:textId="40DE7073" w:rsidR="002769A0" w:rsidRDefault="002769A0" w:rsidP="002769A0">
      <w:pPr>
        <w:ind w:firstLine="720"/>
        <w:pPrChange w:id="79" w:author="Smith, Cassie" w:date="2024-10-13T22:02:00Z" w16du:dateUtc="2024-10-14T03:02:00Z">
          <w:pPr/>
        </w:pPrChange>
      </w:pPr>
      <w:proofErr w:type="spellStart"/>
      <w:ins w:id="80" w:author="Smith, Cassie" w:date="2024-10-13T22:02:00Z" w16du:dateUtc="2024-10-14T03:02:00Z">
        <w:r w:rsidRPr="002769A0">
          <w:t>streamlit</w:t>
        </w:r>
        <w:proofErr w:type="spellEnd"/>
        <w:r w:rsidRPr="002769A0">
          <w:t xml:space="preserve"> run &lt;filename&gt;.</w:t>
        </w:r>
        <w:proofErr w:type="spellStart"/>
        <w:r w:rsidRPr="002769A0">
          <w:t>py</w:t>
        </w:r>
      </w:ins>
      <w:proofErr w:type="spellEnd"/>
    </w:p>
    <w:p w14:paraId="6783CAA6" w14:textId="1CB748FD" w:rsidR="002769A0" w:rsidRDefault="002769A0" w:rsidP="002769A0">
      <w:pPr>
        <w:pStyle w:val="Heading2"/>
        <w:rPr>
          <w:ins w:id="81" w:author="Smith, Cassie" w:date="2024-10-13T22:03:00Z" w16du:dateUtc="2024-10-14T03:03:00Z"/>
        </w:rPr>
      </w:pPr>
      <w:ins w:id="82" w:author="Smith, Cassie" w:date="2024-10-13T22:03:00Z" w16du:dateUtc="2024-10-14T03:03:00Z">
        <w:r>
          <w:lastRenderedPageBreak/>
          <w:t>Dependencies:</w:t>
        </w:r>
      </w:ins>
    </w:p>
    <w:p w14:paraId="46022A15" w14:textId="0F6B92A3" w:rsidR="002769A0" w:rsidRDefault="002769A0" w:rsidP="002769A0">
      <w:pPr>
        <w:pStyle w:val="ListParagraph"/>
        <w:numPr>
          <w:ilvl w:val="0"/>
          <w:numId w:val="12"/>
        </w:numPr>
        <w:rPr>
          <w:ins w:id="83" w:author="Smith, Cassie" w:date="2024-10-13T22:03:00Z" w16du:dateUtc="2024-10-14T03:03:00Z"/>
        </w:rPr>
        <w:pPrChange w:id="84" w:author="Smith, Cassie" w:date="2024-10-13T22:03:00Z" w16du:dateUtc="2024-10-14T03:03:00Z">
          <w:pPr>
            <w:pStyle w:val="Heading2"/>
          </w:pPr>
        </w:pPrChange>
      </w:pPr>
      <w:ins w:id="85" w:author="Smith, Cassie" w:date="2024-10-13T22:03:00Z" w16du:dateUtc="2024-10-14T03:03:00Z">
        <w:r>
          <w:t>Python 3.x</w:t>
        </w:r>
      </w:ins>
    </w:p>
    <w:p w14:paraId="5C15310F" w14:textId="36C0A937" w:rsidR="002769A0" w:rsidRDefault="002769A0" w:rsidP="002769A0">
      <w:pPr>
        <w:pStyle w:val="ListParagraph"/>
        <w:numPr>
          <w:ilvl w:val="0"/>
          <w:numId w:val="12"/>
        </w:numPr>
        <w:rPr>
          <w:ins w:id="86" w:author="Smith, Cassie" w:date="2024-10-13T22:03:00Z" w16du:dateUtc="2024-10-14T03:03:00Z"/>
        </w:rPr>
        <w:pPrChange w:id="87" w:author="Smith, Cassie" w:date="2024-10-13T22:03:00Z" w16du:dateUtc="2024-10-14T03:03:00Z">
          <w:pPr>
            <w:pStyle w:val="Heading2"/>
          </w:pPr>
        </w:pPrChange>
      </w:pPr>
      <w:proofErr w:type="spellStart"/>
      <w:ins w:id="88" w:author="Smith, Cassie" w:date="2024-10-13T22:03:00Z" w16du:dateUtc="2024-10-14T03:03:00Z">
        <w:r>
          <w:t>Streamlit</w:t>
        </w:r>
        <w:proofErr w:type="spellEnd"/>
        <w:r>
          <w:t xml:space="preserve">: pip install </w:t>
        </w:r>
        <w:proofErr w:type="spellStart"/>
        <w:r>
          <w:t>streamlit</w:t>
        </w:r>
        <w:proofErr w:type="spellEnd"/>
      </w:ins>
    </w:p>
    <w:p w14:paraId="3407E697" w14:textId="49997338" w:rsidR="002769A0" w:rsidRDefault="002769A0" w:rsidP="002769A0">
      <w:pPr>
        <w:pStyle w:val="ListParagraph"/>
        <w:numPr>
          <w:ilvl w:val="0"/>
          <w:numId w:val="12"/>
        </w:numPr>
        <w:rPr>
          <w:ins w:id="89" w:author="Smith, Cassie" w:date="2024-10-13T22:03:00Z" w16du:dateUtc="2024-10-14T03:03:00Z"/>
        </w:rPr>
        <w:pPrChange w:id="90" w:author="Smith, Cassie" w:date="2024-10-13T22:03:00Z" w16du:dateUtc="2024-10-14T03:03:00Z">
          <w:pPr>
            <w:pStyle w:val="Heading2"/>
          </w:pPr>
        </w:pPrChange>
      </w:pPr>
      <w:ins w:id="91" w:author="Smith, Cassie" w:date="2024-10-13T22:03:00Z" w16du:dateUtc="2024-10-14T03:03:00Z">
        <w:r>
          <w:t>Pandas: pip install pandas</w:t>
        </w:r>
      </w:ins>
    </w:p>
    <w:p w14:paraId="2AB73186" w14:textId="5B96A93D" w:rsidR="002769A0" w:rsidRDefault="002769A0" w:rsidP="002769A0">
      <w:pPr>
        <w:pStyle w:val="ListParagraph"/>
        <w:numPr>
          <w:ilvl w:val="0"/>
          <w:numId w:val="12"/>
        </w:numPr>
        <w:rPr>
          <w:ins w:id="92" w:author="Smith, Cassie" w:date="2024-10-13T22:02:00Z" w16du:dateUtc="2024-10-14T03:02:00Z"/>
        </w:rPr>
        <w:pPrChange w:id="93" w:author="Smith, Cassie" w:date="2024-10-13T22:03:00Z" w16du:dateUtc="2024-10-14T03:03:00Z">
          <w:pPr>
            <w:pStyle w:val="Heading2"/>
          </w:pPr>
        </w:pPrChange>
      </w:pPr>
      <w:proofErr w:type="spellStart"/>
      <w:ins w:id="94" w:author="Smith, Cassie" w:date="2024-10-13T22:03:00Z" w16du:dateUtc="2024-10-14T03:03:00Z">
        <w:r>
          <w:t>Plotly</w:t>
        </w:r>
        <w:proofErr w:type="spellEnd"/>
        <w:r>
          <w:t xml:space="preserve">: pip install </w:t>
        </w:r>
        <w:proofErr w:type="spellStart"/>
        <w:r>
          <w:t>plotly</w:t>
        </w:r>
      </w:ins>
      <w:proofErr w:type="spellEnd"/>
    </w:p>
    <w:p w14:paraId="179674FE" w14:textId="09B61E5B" w:rsidR="003C2083" w:rsidRDefault="003C2083" w:rsidP="003C2083">
      <w:pPr>
        <w:pStyle w:val="Heading2"/>
      </w:pPr>
      <w:r>
        <w:t>Assumptions:</w:t>
      </w:r>
    </w:p>
    <w:p w14:paraId="0212EC66" w14:textId="77777777" w:rsidR="003C2083" w:rsidRDefault="003C2083" w:rsidP="003C2083">
      <w:pPr>
        <w:pStyle w:val="ListParagraph"/>
        <w:numPr>
          <w:ilvl w:val="0"/>
          <w:numId w:val="8"/>
        </w:numPr>
      </w:pPr>
      <w:r>
        <w:t>The system will assume backward planning meaning the tasks will start in time to meet need dates for simplicity</w:t>
      </w:r>
    </w:p>
    <w:p w14:paraId="755545EC" w14:textId="3AD73342" w:rsidR="003C2083" w:rsidRDefault="003C2083" w:rsidP="00884C37">
      <w:pPr>
        <w:pStyle w:val="ListParagraph"/>
        <w:numPr>
          <w:ilvl w:val="0"/>
          <w:numId w:val="8"/>
        </w:numPr>
      </w:pPr>
      <w:r>
        <w:t>This assumes there are resources available to complete the work based on the needed schedule</w:t>
      </w:r>
    </w:p>
    <w:p w14:paraId="6C6FE8FF" w14:textId="4A928FDC" w:rsidR="003C2083" w:rsidRPr="00884C37" w:rsidRDefault="003C2083" w:rsidP="00884C37">
      <w:pPr>
        <w:pStyle w:val="ListParagraph"/>
        <w:numPr>
          <w:ilvl w:val="0"/>
          <w:numId w:val="8"/>
        </w:numPr>
      </w:pPr>
      <w:r>
        <w:t>Costs may not be realistic but are used to simulate the data for the dashboard</w:t>
      </w:r>
    </w:p>
    <w:p w14:paraId="2424E3B9" w14:textId="0FDEABC2" w:rsidR="003C2083" w:rsidRDefault="003C2083" w:rsidP="003C2083">
      <w:pPr>
        <w:pStyle w:val="Heading2"/>
      </w:pPr>
      <w:r>
        <w:t>Formulas</w:t>
      </w:r>
    </w:p>
    <w:p w14:paraId="73B053A1" w14:textId="73A5C50F" w:rsidR="003C2083" w:rsidRPr="00884C37" w:rsidRDefault="003C2083" w:rsidP="003C2083">
      <w:pPr>
        <w:rPr>
          <w:rFonts w:eastAsiaTheme="minorEastAsia"/>
        </w:rPr>
      </w:pPr>
      <w:r>
        <w:t xml:space="preserve">The following formulas will be used in calculating the Earned Value Management (EVM) metrics. The following two formulas are summative and will not vary across time and will be impacted by changes in user inputs by either increasing and decreasing values or shifting the time phasing. </w:t>
      </w:r>
      <w:r>
        <w:rPr>
          <w:rFonts w:eastAsiaTheme="minorEastAsia"/>
        </w:rPr>
        <w:t xml:space="preserve">These formulas represent the expected outcome for a project at the end once all costs are incurred and the schedule is completed. </w:t>
      </w:r>
    </w:p>
    <w:p w14:paraId="4E8541EC" w14:textId="77777777" w:rsidR="003C2083" w:rsidRPr="00BE734B" w:rsidRDefault="003C2083" w:rsidP="003C2083">
      <w:pPr>
        <w:rPr>
          <w:rFonts w:eastAsiaTheme="minorEastAsia"/>
        </w:rPr>
      </w:pPr>
      <m:oMathPara>
        <m:oMath>
          <m:r>
            <w:rPr>
              <w:rFonts w:ascii="Cambria Math" w:hAnsi="Cambria Math"/>
            </w:rPr>
            <m:t xml:space="preserve">BAC=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e>
          </m:nary>
          <m:r>
            <w:rPr>
              <w:rFonts w:ascii="Cambria Math" w:hAnsi="Cambria Math"/>
            </w:rPr>
            <m:t xml:space="preserve"> </m:t>
          </m:r>
        </m:oMath>
      </m:oMathPara>
    </w:p>
    <w:p w14:paraId="693ECD14" w14:textId="77777777" w:rsidR="003C2083" w:rsidRPr="001407D9" w:rsidRDefault="003C2083" w:rsidP="003C2083">
      <w:pPr>
        <w:rPr>
          <w:rFonts w:eastAsiaTheme="minorEastAsia"/>
        </w:rPr>
      </w:pPr>
      <w:r>
        <w:rPr>
          <w:rFonts w:eastAsiaTheme="minorEastAsia"/>
        </w:rPr>
        <w:t>Where:</w:t>
      </w:r>
    </w:p>
    <w:p w14:paraId="294E6A02" w14:textId="77777777" w:rsidR="003C2083" w:rsidRPr="001407D9" w:rsidRDefault="003C2083" w:rsidP="003C2083">
      <w:pPr>
        <w:pStyle w:val="ListParagraph"/>
        <w:numPr>
          <w:ilvl w:val="0"/>
          <w:numId w:val="1"/>
        </w:numPr>
        <w:rPr>
          <w:rFonts w:eastAsiaTheme="minorEastAsia"/>
        </w:rPr>
      </w:pPr>
      <m:oMath>
        <m:r>
          <w:rPr>
            <w:rFonts w:ascii="Cambria Math" w:hAnsi="Cambria Math"/>
          </w:rPr>
          <m:t>BAC=Budget at Completion</m:t>
        </m:r>
      </m:oMath>
    </w:p>
    <w:p w14:paraId="40459E3A" w14:textId="77777777" w:rsidR="003C2083" w:rsidRPr="001407D9"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132DECF" w14:textId="461601AB" w:rsidR="003C2083" w:rsidRPr="00884C37" w:rsidRDefault="003C2083" w:rsidP="003C2083">
      <w:pPr>
        <w:pStyle w:val="ListParagraph"/>
        <w:numPr>
          <w:ilvl w:val="0"/>
          <w:numId w:val="1"/>
        </w:numPr>
        <w:rPr>
          <w:rFonts w:eastAsiaTheme="minorEastAsia"/>
        </w:rPr>
      </w:p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=the planned value at time t, in this case it represents a month </m:t>
        </m:r>
      </m:oMath>
    </w:p>
    <w:p w14:paraId="779A9273" w14:textId="77777777" w:rsidR="003C2083" w:rsidRDefault="003C2083" w:rsidP="003C2083">
      <w:pPr>
        <w:rPr>
          <w:rFonts w:eastAsiaTheme="minorEastAsia"/>
        </w:rPr>
      </w:pPr>
    </w:p>
    <w:p w14:paraId="7FF12B27" w14:textId="77777777" w:rsidR="003C2083" w:rsidRPr="001407D9" w:rsidRDefault="003C2083" w:rsidP="003C2083">
      <w:pPr>
        <w:rPr>
          <w:rFonts w:eastAsiaTheme="minorEastAsia"/>
        </w:rPr>
      </w:pPr>
      <m:oMathPara>
        <m:oMath>
          <m:r>
            <w:rPr>
              <w:rFonts w:ascii="Cambria Math" w:hAnsi="Cambria Math"/>
            </w:rPr>
            <m:t>EAC= AC+</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+1</m:t>
              </m:r>
            </m:sub>
            <m:sup>
              <m:r>
                <w:rPr>
                  <w:rFonts w:ascii="Cambria Math" w:hAnsi="Cambria Math"/>
                </w:rPr>
                <m:t>T</m:t>
              </m:r>
            </m:sup>
            <m:e>
              <m:r>
                <w:rPr>
                  <w:rFonts w:ascii="Cambria Math" w:hAnsi="Cambria Math"/>
                </w:rPr>
                <m:t>ET</m:t>
              </m:r>
              <m:sSub>
                <m:sSubPr>
                  <m:ctrlPr>
                    <w:rPr>
                      <w:rFonts w:ascii="Cambria Math" w:hAnsi="Cambria Math"/>
                      <w:i/>
                    </w:rPr>
                  </m:ctrlPr>
                </m:sSubPr>
                <m:e>
                  <m:r>
                    <w:rPr>
                      <w:rFonts w:ascii="Cambria Math" w:hAnsi="Cambria Math"/>
                    </w:rPr>
                    <m:t>C</m:t>
                  </m:r>
                </m:e>
                <m:sub>
                  <m:r>
                    <w:rPr>
                      <w:rFonts w:ascii="Cambria Math" w:hAnsi="Cambria Math"/>
                    </w:rPr>
                    <m:t>t</m:t>
                  </m:r>
                </m:sub>
              </m:sSub>
            </m:e>
          </m:nary>
          <m:r>
            <w:rPr>
              <w:rFonts w:ascii="Cambria Math" w:hAnsi="Cambria Math"/>
            </w:rPr>
            <m:t xml:space="preserve"> </m:t>
          </m:r>
        </m:oMath>
      </m:oMathPara>
    </w:p>
    <w:p w14:paraId="62116E3A" w14:textId="77777777" w:rsidR="003C2083" w:rsidRPr="001407D9" w:rsidRDefault="003C2083" w:rsidP="003C2083">
      <w:pPr>
        <w:rPr>
          <w:rFonts w:eastAsiaTheme="minorEastAsia"/>
        </w:rPr>
      </w:pPr>
      <w:r>
        <w:rPr>
          <w:rFonts w:eastAsiaTheme="minorEastAsia"/>
        </w:rPr>
        <w:t>Where:</w:t>
      </w:r>
    </w:p>
    <w:p w14:paraId="51BE9909"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1801D2AD"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18FBF99D" w14:textId="77777777" w:rsidR="003C2083" w:rsidRPr="001407D9" w:rsidRDefault="003C2083" w:rsidP="003C2083">
      <w:pPr>
        <w:pStyle w:val="ListParagraph"/>
        <w:numPr>
          <w:ilvl w:val="0"/>
          <w:numId w:val="1"/>
        </w:numPr>
        <w:rPr>
          <w:rFonts w:eastAsiaTheme="minorEastAsia"/>
        </w:rPr>
      </w:pPr>
      <m:oMath>
        <m:r>
          <w:rPr>
            <w:rFonts w:ascii="Cambria Math" w:hAnsi="Cambria Math"/>
          </w:rPr>
          <m:t>ETC=Estimate to Complete=the remaining forecast for remaining work</m:t>
        </m:r>
      </m:oMath>
    </w:p>
    <w:p w14:paraId="49629096" w14:textId="11FCEC1E" w:rsidR="003C2083" w:rsidRPr="00884C37"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551A0BC" w14:textId="77777777" w:rsidR="003C2083" w:rsidRPr="001407D9" w:rsidRDefault="003C2083" w:rsidP="003C2083">
      <w:pPr>
        <w:rPr>
          <w:rFonts w:eastAsiaTheme="minorEastAsia"/>
        </w:rPr>
      </w:pPr>
      <m:oMathPara>
        <m:oMath>
          <m:r>
            <w:rPr>
              <w:rFonts w:ascii="Cambria Math" w:hAnsi="Cambria Math"/>
            </w:rPr>
            <m:t>VAC= BAC-EAC</m:t>
          </m:r>
        </m:oMath>
      </m:oMathPara>
    </w:p>
    <w:p w14:paraId="079028C3" w14:textId="77777777" w:rsidR="003C2083" w:rsidRPr="001407D9" w:rsidRDefault="003C2083" w:rsidP="003C2083">
      <w:pPr>
        <w:rPr>
          <w:rFonts w:eastAsiaTheme="minorEastAsia"/>
        </w:rPr>
      </w:pPr>
      <w:r>
        <w:rPr>
          <w:rFonts w:eastAsiaTheme="minorEastAsia"/>
        </w:rPr>
        <w:t>Where:</w:t>
      </w:r>
    </w:p>
    <w:p w14:paraId="407879DC" w14:textId="77777777" w:rsidR="003C2083" w:rsidRPr="00BE734B" w:rsidRDefault="003C2083" w:rsidP="003C2083">
      <w:pPr>
        <w:pStyle w:val="ListParagraph"/>
        <w:numPr>
          <w:ilvl w:val="0"/>
          <w:numId w:val="1"/>
        </w:numPr>
        <w:rPr>
          <w:rFonts w:eastAsiaTheme="minorEastAsia"/>
        </w:rPr>
      </w:pPr>
      <m:oMath>
        <m:r>
          <w:rPr>
            <w:rFonts w:ascii="Cambria Math" w:hAnsi="Cambria Math"/>
          </w:rPr>
          <m:t>VAC=Variance at Completion</m:t>
        </m:r>
      </m:oMath>
    </w:p>
    <w:p w14:paraId="68E7CF86" w14:textId="77777777" w:rsidR="003C2083" w:rsidRPr="001407D9" w:rsidRDefault="003C2083" w:rsidP="003C2083">
      <w:pPr>
        <w:pStyle w:val="ListParagraph"/>
        <w:numPr>
          <w:ilvl w:val="0"/>
          <w:numId w:val="1"/>
        </w:numPr>
        <w:rPr>
          <w:rFonts w:eastAsiaTheme="minorEastAsia"/>
        </w:rPr>
      </w:pPr>
      <m:oMath>
        <m:r>
          <w:rPr>
            <w:rFonts w:ascii="Cambria Math" w:hAnsi="Cambria Math"/>
          </w:rPr>
          <w:lastRenderedPageBreak/>
          <m:t>BAC=Budget at Completion</m:t>
        </m:r>
      </m:oMath>
    </w:p>
    <w:p w14:paraId="20114962"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5238F830" w14:textId="77777777" w:rsidR="003C2083" w:rsidRDefault="003C2083" w:rsidP="003C2083">
      <w:pPr>
        <w:rPr>
          <w:rFonts w:eastAsiaTheme="minorEastAsia"/>
        </w:rPr>
      </w:pPr>
    </w:p>
    <w:p w14:paraId="642CBF95" w14:textId="60CBE46F" w:rsidR="003C2083" w:rsidRDefault="003C2083" w:rsidP="003C2083">
      <w:pPr>
        <w:rPr>
          <w:rFonts w:eastAsiaTheme="minorEastAsia"/>
        </w:rPr>
      </w:pPr>
      <w:r>
        <w:rPr>
          <w:rFonts w:eastAsiaTheme="minorEastAsia"/>
        </w:rPr>
        <w:t xml:space="preserve">The following formulas vary based on the current time which in this case will be by months that the user can select to understand how these metrics may change over time. </w:t>
      </w:r>
    </w:p>
    <w:p w14:paraId="7ADCF2EF" w14:textId="77777777" w:rsidR="003A17F9" w:rsidRDefault="003A17F9" w:rsidP="003C2083">
      <w:pPr>
        <w:rPr>
          <w:rFonts w:eastAsiaTheme="minorEastAsia"/>
        </w:rPr>
      </w:pPr>
    </w:p>
    <w:p w14:paraId="23BEB35D" w14:textId="77777777" w:rsidR="003C2083" w:rsidRPr="001407D9" w:rsidRDefault="00000000" w:rsidP="003C2083">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EAC</m:t>
              </m:r>
            </m:den>
          </m:f>
        </m:oMath>
      </m:oMathPara>
    </w:p>
    <w:p w14:paraId="65F3B067" w14:textId="77777777" w:rsidR="003C2083" w:rsidRPr="001407D9" w:rsidRDefault="003C2083" w:rsidP="003C2083">
      <w:pPr>
        <w:rPr>
          <w:rFonts w:eastAsiaTheme="minorEastAsia"/>
        </w:rPr>
      </w:pPr>
      <w:r>
        <w:rPr>
          <w:rFonts w:eastAsiaTheme="minorEastAsia"/>
        </w:rPr>
        <w:t>Where:</w:t>
      </w:r>
    </w:p>
    <w:p w14:paraId="50C35368" w14:textId="77777777" w:rsidR="003C2083" w:rsidRDefault="00000000"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70639D83"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372840CE" w14:textId="585C1CDB" w:rsidR="003C2083" w:rsidRPr="003A17F9" w:rsidRDefault="003C2083" w:rsidP="003A17F9">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1E4AF71B" w14:textId="77777777" w:rsidR="003C2083" w:rsidRDefault="003C2083" w:rsidP="003C2083">
      <w:pPr>
        <w:rPr>
          <w:rFonts w:eastAsiaTheme="minorEastAsia"/>
        </w:rPr>
      </w:pPr>
    </w:p>
    <w:p w14:paraId="3CF6793C" w14:textId="77777777" w:rsidR="003C2083" w:rsidRPr="001407D9" w:rsidRDefault="003C2083" w:rsidP="003C2083">
      <w:pPr>
        <w:rPr>
          <w:rFonts w:eastAsiaTheme="minorEastAsia"/>
        </w:rPr>
      </w:pPr>
      <m:oMathPara>
        <m:oMath>
          <m:r>
            <w:rPr>
              <w:rFonts w:ascii="Cambria Math" w:hAnsi="Cambria Math"/>
            </w:rPr>
            <m:t xml:space="preserve">EV= </m:t>
          </m:r>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×BAC</m:t>
          </m:r>
        </m:oMath>
      </m:oMathPara>
    </w:p>
    <w:p w14:paraId="5695D600" w14:textId="77777777" w:rsidR="003C2083" w:rsidRPr="001407D9" w:rsidRDefault="003C2083" w:rsidP="003C2083">
      <w:pPr>
        <w:rPr>
          <w:rFonts w:eastAsiaTheme="minorEastAsia"/>
        </w:rPr>
      </w:pPr>
      <w:r>
        <w:rPr>
          <w:rFonts w:eastAsiaTheme="minorEastAsia"/>
        </w:rPr>
        <w:t>Where:</w:t>
      </w:r>
    </w:p>
    <w:p w14:paraId="4D3FAAB8" w14:textId="77777777" w:rsidR="003C2083" w:rsidRPr="00525EE7" w:rsidRDefault="003C2083" w:rsidP="003C2083">
      <w:pPr>
        <w:pStyle w:val="ListParagraph"/>
        <w:numPr>
          <w:ilvl w:val="0"/>
          <w:numId w:val="1"/>
        </w:numPr>
        <w:rPr>
          <w:rFonts w:eastAsiaTheme="minorEastAsia"/>
        </w:rPr>
      </w:pPr>
      <m:oMath>
        <m:r>
          <w:rPr>
            <w:rFonts w:ascii="Cambria Math" w:hAnsi="Cambria Math"/>
          </w:rPr>
          <m:t>EV=Earned Value</m:t>
        </m:r>
      </m:oMath>
    </w:p>
    <w:p w14:paraId="1E854431" w14:textId="77777777" w:rsidR="003C2083" w:rsidRDefault="00000000"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5C0AC736" w14:textId="03498B50" w:rsidR="003C2083" w:rsidRPr="00884C37" w:rsidRDefault="003C2083" w:rsidP="008226EA">
      <w:pPr>
        <w:pStyle w:val="ListParagraph"/>
        <w:numPr>
          <w:ilvl w:val="0"/>
          <w:numId w:val="1"/>
        </w:numPr>
        <w:rPr>
          <w:rFonts w:eastAsiaTheme="minorEastAsia"/>
        </w:rPr>
      </w:pPr>
      <m:oMath>
        <m:r>
          <w:rPr>
            <w:rFonts w:ascii="Cambria Math" w:hAnsi="Cambria Math"/>
          </w:rPr>
          <m:t>BAC=Budget at Completion</m:t>
        </m:r>
      </m:oMath>
    </w:p>
    <w:p w14:paraId="01544459" w14:textId="77777777" w:rsidR="00884C37" w:rsidRDefault="00884C37" w:rsidP="00884C37">
      <w:pPr>
        <w:rPr>
          <w:rFonts w:eastAsiaTheme="minorEastAsia"/>
        </w:rPr>
      </w:pPr>
    </w:p>
    <w:p w14:paraId="24894779" w14:textId="2FCDB2E2" w:rsidR="003C2083" w:rsidRPr="00BE734B" w:rsidRDefault="003C2083" w:rsidP="00884C37">
      <w:pPr>
        <w:rPr>
          <w:rFonts w:eastAsiaTheme="minorEastAsia"/>
        </w:rPr>
      </w:pPr>
      <m:oMathPara>
        <m:oMath>
          <m:r>
            <w:rPr>
              <w:rFonts w:ascii="Cambria Math" w:hAnsi="Cambria Math"/>
            </w:rPr>
            <m:t>CV= EV-AC</m:t>
          </m:r>
        </m:oMath>
      </m:oMathPara>
    </w:p>
    <w:p w14:paraId="4187C18D" w14:textId="77777777" w:rsidR="003C2083" w:rsidRPr="001407D9" w:rsidRDefault="003C2083" w:rsidP="003C2083">
      <w:pPr>
        <w:rPr>
          <w:rFonts w:eastAsiaTheme="minorEastAsia"/>
        </w:rPr>
      </w:pPr>
      <w:r>
        <w:rPr>
          <w:rFonts w:eastAsiaTheme="minorEastAsia"/>
        </w:rPr>
        <w:t>Where:</w:t>
      </w:r>
    </w:p>
    <w:p w14:paraId="10191AD6" w14:textId="77777777" w:rsidR="003C2083" w:rsidRPr="00525EE7" w:rsidRDefault="003C2083" w:rsidP="003C2083">
      <w:pPr>
        <w:pStyle w:val="ListParagraph"/>
        <w:numPr>
          <w:ilvl w:val="0"/>
          <w:numId w:val="1"/>
        </w:numPr>
        <w:rPr>
          <w:rFonts w:eastAsiaTheme="minorEastAsia"/>
        </w:rPr>
      </w:pPr>
      <m:oMath>
        <m:r>
          <w:rPr>
            <w:rFonts w:ascii="Cambria Math" w:hAnsi="Cambria Math"/>
          </w:rPr>
          <m:t>CV=Cost Variance</m:t>
        </m:r>
      </m:oMath>
    </w:p>
    <w:p w14:paraId="2E274AB3"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34698F64" w14:textId="77777777" w:rsidR="003C2083" w:rsidRDefault="003C2083" w:rsidP="003C2083">
      <w:pPr>
        <w:pStyle w:val="ListParagraph"/>
        <w:numPr>
          <w:ilvl w:val="0"/>
          <w:numId w:val="1"/>
        </w:numPr>
        <w:rPr>
          <w:rFonts w:eastAsiaTheme="minorEastAsia"/>
        </w:rPr>
      </w:pPr>
      <m:oMath>
        <m:r>
          <w:rPr>
            <w:rFonts w:ascii="Cambria Math" w:hAnsi="Cambria Math"/>
          </w:rPr>
          <m:t>EV=Earned Value</m:t>
        </m:r>
      </m:oMath>
    </w:p>
    <w:p w14:paraId="50AECB6A" w14:textId="77777777" w:rsidR="003C2083" w:rsidRPr="00BE734B" w:rsidRDefault="003C2083" w:rsidP="003C2083">
      <w:pPr>
        <w:rPr>
          <w:rFonts w:eastAsiaTheme="minorEastAsia"/>
        </w:rPr>
      </w:pPr>
    </w:p>
    <w:p w14:paraId="5CBE8469" w14:textId="77777777" w:rsidR="003C2083" w:rsidRPr="001407D9" w:rsidRDefault="003C2083" w:rsidP="003C2083">
      <w:pPr>
        <w:rPr>
          <w:rFonts w:eastAsiaTheme="minorEastAsia"/>
        </w:rPr>
      </w:pPr>
      <m:oMathPara>
        <m:oMath>
          <m:r>
            <w:rPr>
              <w:rFonts w:ascii="Cambria Math" w:hAnsi="Cambria Math"/>
            </w:rPr>
            <m:t>SV= EV-PV</m:t>
          </m:r>
        </m:oMath>
      </m:oMathPara>
    </w:p>
    <w:p w14:paraId="13EAA75C" w14:textId="77777777" w:rsidR="003C2083" w:rsidRPr="001407D9" w:rsidRDefault="003C2083" w:rsidP="003C2083">
      <w:pPr>
        <w:rPr>
          <w:rFonts w:eastAsiaTheme="minorEastAsia"/>
        </w:rPr>
      </w:pPr>
      <w:r>
        <w:rPr>
          <w:rFonts w:eastAsiaTheme="minorEastAsia"/>
        </w:rPr>
        <w:t>Where:</w:t>
      </w:r>
    </w:p>
    <w:p w14:paraId="2C232786" w14:textId="77777777" w:rsidR="003C2083" w:rsidRPr="00525EE7" w:rsidRDefault="003C2083" w:rsidP="003C2083">
      <w:pPr>
        <w:pStyle w:val="ListParagraph"/>
        <w:numPr>
          <w:ilvl w:val="0"/>
          <w:numId w:val="1"/>
        </w:numPr>
        <w:rPr>
          <w:rFonts w:eastAsiaTheme="minorEastAsia"/>
        </w:rPr>
      </w:pPr>
      <m:oMath>
        <m:r>
          <w:rPr>
            <w:rFonts w:ascii="Cambria Math" w:hAnsi="Cambria Math"/>
          </w:rPr>
          <m:t>SV=Schedule Variance</m:t>
        </m:r>
      </m:oMath>
    </w:p>
    <w:p w14:paraId="5BB014DF" w14:textId="77777777" w:rsidR="003C2083" w:rsidRDefault="003C2083" w:rsidP="003C2083">
      <w:pPr>
        <w:pStyle w:val="ListParagraph"/>
        <w:numPr>
          <w:ilvl w:val="0"/>
          <w:numId w:val="1"/>
        </w:numPr>
        <w:rPr>
          <w:rFonts w:eastAsiaTheme="minorEastAsia"/>
        </w:rPr>
      </w:pPr>
      <m:oMath>
        <m:r>
          <w:rPr>
            <w:rFonts w:ascii="Cambria Math" w:hAnsi="Cambria Math"/>
          </w:rPr>
          <m:t>PV=The planned value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4AAB7173" w14:textId="7761ABBB" w:rsidR="0060574B" w:rsidRDefault="003C2083" w:rsidP="00624660">
      <w:pPr>
        <w:pStyle w:val="ListParagraph"/>
        <w:numPr>
          <w:ilvl w:val="0"/>
          <w:numId w:val="1"/>
        </w:numPr>
      </w:pPr>
      <m:oMath>
        <m:r>
          <w:rPr>
            <w:rFonts w:ascii="Cambria Math" w:hAnsi="Cambria Math"/>
          </w:rPr>
          <m:t>EV=Earned Value</m:t>
        </m:r>
      </m:oMath>
    </w:p>
    <w:sectPr w:rsidR="0060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D47CD"/>
    <w:multiLevelType w:val="hybridMultilevel"/>
    <w:tmpl w:val="99889EF0"/>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E76DE"/>
    <w:multiLevelType w:val="multilevel"/>
    <w:tmpl w:val="CDAA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154C5"/>
    <w:multiLevelType w:val="multilevel"/>
    <w:tmpl w:val="88A8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D7297"/>
    <w:multiLevelType w:val="hybridMultilevel"/>
    <w:tmpl w:val="D6B0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94510"/>
    <w:multiLevelType w:val="hybridMultilevel"/>
    <w:tmpl w:val="0E008FE2"/>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D11DD"/>
    <w:multiLevelType w:val="multilevel"/>
    <w:tmpl w:val="E4EC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51505"/>
    <w:multiLevelType w:val="hybridMultilevel"/>
    <w:tmpl w:val="1E90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77710"/>
    <w:multiLevelType w:val="multilevel"/>
    <w:tmpl w:val="0944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57725"/>
    <w:multiLevelType w:val="multilevel"/>
    <w:tmpl w:val="2B048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644F6"/>
    <w:multiLevelType w:val="multilevel"/>
    <w:tmpl w:val="8284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B2AA4"/>
    <w:multiLevelType w:val="hybridMultilevel"/>
    <w:tmpl w:val="214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81EB6"/>
    <w:multiLevelType w:val="multilevel"/>
    <w:tmpl w:val="C0A6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805171">
    <w:abstractNumId w:val="10"/>
  </w:num>
  <w:num w:numId="2" w16cid:durableId="226427459">
    <w:abstractNumId w:val="11"/>
  </w:num>
  <w:num w:numId="3" w16cid:durableId="2007631967">
    <w:abstractNumId w:val="8"/>
  </w:num>
  <w:num w:numId="4" w16cid:durableId="243152280">
    <w:abstractNumId w:val="7"/>
  </w:num>
  <w:num w:numId="5" w16cid:durableId="604117917">
    <w:abstractNumId w:val="5"/>
  </w:num>
  <w:num w:numId="6" w16cid:durableId="2100329119">
    <w:abstractNumId w:val="1"/>
  </w:num>
  <w:num w:numId="7" w16cid:durableId="701516145">
    <w:abstractNumId w:val="9"/>
  </w:num>
  <w:num w:numId="8" w16cid:durableId="1808429107">
    <w:abstractNumId w:val="3"/>
  </w:num>
  <w:num w:numId="9" w16cid:durableId="919103443">
    <w:abstractNumId w:val="4"/>
  </w:num>
  <w:num w:numId="10" w16cid:durableId="886449574">
    <w:abstractNumId w:val="0"/>
  </w:num>
  <w:num w:numId="11" w16cid:durableId="943850365">
    <w:abstractNumId w:val="2"/>
  </w:num>
  <w:num w:numId="12" w16cid:durableId="85996925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mith, Cassie">
    <w15:presenceInfo w15:providerId="AD" w15:userId="S::casslynn@iastate.edu::7d81a25c-d347-4392-ba6d-46e2f6b8c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12"/>
    <w:rsid w:val="000B4ED9"/>
    <w:rsid w:val="000C20CD"/>
    <w:rsid w:val="00111368"/>
    <w:rsid w:val="001407D9"/>
    <w:rsid w:val="00195989"/>
    <w:rsid w:val="00207C91"/>
    <w:rsid w:val="002125BB"/>
    <w:rsid w:val="002769A0"/>
    <w:rsid w:val="00290C05"/>
    <w:rsid w:val="002B7779"/>
    <w:rsid w:val="002E21D9"/>
    <w:rsid w:val="003A17F9"/>
    <w:rsid w:val="003C2083"/>
    <w:rsid w:val="003D2E8B"/>
    <w:rsid w:val="003E16CF"/>
    <w:rsid w:val="00431786"/>
    <w:rsid w:val="00484530"/>
    <w:rsid w:val="00484BDA"/>
    <w:rsid w:val="004A2EC9"/>
    <w:rsid w:val="004C7822"/>
    <w:rsid w:val="004D051F"/>
    <w:rsid w:val="00515433"/>
    <w:rsid w:val="005249E2"/>
    <w:rsid w:val="00525EE7"/>
    <w:rsid w:val="0054011A"/>
    <w:rsid w:val="00586266"/>
    <w:rsid w:val="005F7C6E"/>
    <w:rsid w:val="0060574B"/>
    <w:rsid w:val="0066276C"/>
    <w:rsid w:val="00684CCE"/>
    <w:rsid w:val="006A63CB"/>
    <w:rsid w:val="006D4DB8"/>
    <w:rsid w:val="0070671E"/>
    <w:rsid w:val="007C28B7"/>
    <w:rsid w:val="007D2A1A"/>
    <w:rsid w:val="008601F5"/>
    <w:rsid w:val="00884C37"/>
    <w:rsid w:val="008A4191"/>
    <w:rsid w:val="008F0844"/>
    <w:rsid w:val="00911155"/>
    <w:rsid w:val="00931E4F"/>
    <w:rsid w:val="009C0E40"/>
    <w:rsid w:val="00B63604"/>
    <w:rsid w:val="00BC5EEB"/>
    <w:rsid w:val="00BE734B"/>
    <w:rsid w:val="00C5382E"/>
    <w:rsid w:val="00C62F12"/>
    <w:rsid w:val="00CC697F"/>
    <w:rsid w:val="00EA0F2A"/>
    <w:rsid w:val="00F3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62E7"/>
  <w15:chartTrackingRefBased/>
  <w15:docId w15:val="{CE1A5888-C707-4B2D-9C2D-BF57EC2E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83"/>
  </w:style>
  <w:style w:type="paragraph" w:styleId="Heading1">
    <w:name w:val="heading 1"/>
    <w:basedOn w:val="Normal"/>
    <w:next w:val="Normal"/>
    <w:link w:val="Heading1Char"/>
    <w:uiPriority w:val="9"/>
    <w:qFormat/>
    <w:rsid w:val="00C62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2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2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F12"/>
    <w:rPr>
      <w:rFonts w:eastAsiaTheme="majorEastAsia" w:cstheme="majorBidi"/>
      <w:color w:val="272727" w:themeColor="text1" w:themeTint="D8"/>
    </w:rPr>
  </w:style>
  <w:style w:type="paragraph" w:styleId="Title">
    <w:name w:val="Title"/>
    <w:basedOn w:val="Normal"/>
    <w:next w:val="Normal"/>
    <w:link w:val="TitleChar"/>
    <w:uiPriority w:val="10"/>
    <w:qFormat/>
    <w:rsid w:val="00C62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F12"/>
    <w:pPr>
      <w:spacing w:before="160"/>
      <w:jc w:val="center"/>
    </w:pPr>
    <w:rPr>
      <w:i/>
      <w:iCs/>
      <w:color w:val="404040" w:themeColor="text1" w:themeTint="BF"/>
    </w:rPr>
  </w:style>
  <w:style w:type="character" w:customStyle="1" w:styleId="QuoteChar">
    <w:name w:val="Quote Char"/>
    <w:basedOn w:val="DefaultParagraphFont"/>
    <w:link w:val="Quote"/>
    <w:uiPriority w:val="29"/>
    <w:rsid w:val="00C62F12"/>
    <w:rPr>
      <w:i/>
      <w:iCs/>
      <w:color w:val="404040" w:themeColor="text1" w:themeTint="BF"/>
    </w:rPr>
  </w:style>
  <w:style w:type="paragraph" w:styleId="ListParagraph">
    <w:name w:val="List Paragraph"/>
    <w:basedOn w:val="Normal"/>
    <w:uiPriority w:val="34"/>
    <w:qFormat/>
    <w:rsid w:val="00C62F12"/>
    <w:pPr>
      <w:ind w:left="720"/>
      <w:contextualSpacing/>
    </w:pPr>
  </w:style>
  <w:style w:type="character" w:styleId="IntenseEmphasis">
    <w:name w:val="Intense Emphasis"/>
    <w:basedOn w:val="DefaultParagraphFont"/>
    <w:uiPriority w:val="21"/>
    <w:qFormat/>
    <w:rsid w:val="00C62F12"/>
    <w:rPr>
      <w:i/>
      <w:iCs/>
      <w:color w:val="0F4761" w:themeColor="accent1" w:themeShade="BF"/>
    </w:rPr>
  </w:style>
  <w:style w:type="paragraph" w:styleId="IntenseQuote">
    <w:name w:val="Intense Quote"/>
    <w:basedOn w:val="Normal"/>
    <w:next w:val="Normal"/>
    <w:link w:val="IntenseQuoteChar"/>
    <w:uiPriority w:val="30"/>
    <w:qFormat/>
    <w:rsid w:val="00C62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F12"/>
    <w:rPr>
      <w:i/>
      <w:iCs/>
      <w:color w:val="0F4761" w:themeColor="accent1" w:themeShade="BF"/>
    </w:rPr>
  </w:style>
  <w:style w:type="character" w:styleId="IntenseReference">
    <w:name w:val="Intense Reference"/>
    <w:basedOn w:val="DefaultParagraphFont"/>
    <w:uiPriority w:val="32"/>
    <w:qFormat/>
    <w:rsid w:val="00C62F12"/>
    <w:rPr>
      <w:b/>
      <w:bCs/>
      <w:smallCaps/>
      <w:color w:val="0F4761" w:themeColor="accent1" w:themeShade="BF"/>
      <w:spacing w:val="5"/>
    </w:rPr>
  </w:style>
  <w:style w:type="character" w:styleId="PlaceholderText">
    <w:name w:val="Placeholder Text"/>
    <w:basedOn w:val="DefaultParagraphFont"/>
    <w:uiPriority w:val="99"/>
    <w:semiHidden/>
    <w:rsid w:val="00EA0F2A"/>
    <w:rPr>
      <w:color w:val="666666"/>
    </w:rPr>
  </w:style>
  <w:style w:type="table" w:styleId="TableGrid">
    <w:name w:val="Table Grid"/>
    <w:basedOn w:val="TableNormal"/>
    <w:uiPriority w:val="39"/>
    <w:rsid w:val="009C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9C0E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931E4F"/>
    <w:rPr>
      <w:color w:val="467886" w:themeColor="hyperlink"/>
      <w:u w:val="single"/>
    </w:rPr>
  </w:style>
  <w:style w:type="character" w:styleId="UnresolvedMention">
    <w:name w:val="Unresolved Mention"/>
    <w:basedOn w:val="DefaultParagraphFont"/>
    <w:uiPriority w:val="99"/>
    <w:semiHidden/>
    <w:unhideWhenUsed/>
    <w:rsid w:val="00931E4F"/>
    <w:rPr>
      <w:color w:val="605E5C"/>
      <w:shd w:val="clear" w:color="auto" w:fill="E1DFDD"/>
    </w:rPr>
  </w:style>
  <w:style w:type="paragraph" w:styleId="Revision">
    <w:name w:val="Revision"/>
    <w:hidden/>
    <w:uiPriority w:val="99"/>
    <w:semiHidden/>
    <w:rsid w:val="008601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34143">
      <w:bodyDiv w:val="1"/>
      <w:marLeft w:val="0"/>
      <w:marRight w:val="0"/>
      <w:marTop w:val="0"/>
      <w:marBottom w:val="0"/>
      <w:divBdr>
        <w:top w:val="none" w:sz="0" w:space="0" w:color="auto"/>
        <w:left w:val="none" w:sz="0" w:space="0" w:color="auto"/>
        <w:bottom w:val="none" w:sz="0" w:space="0" w:color="auto"/>
        <w:right w:val="none" w:sz="0" w:space="0" w:color="auto"/>
      </w:divBdr>
    </w:div>
    <w:div w:id="919749585">
      <w:bodyDiv w:val="1"/>
      <w:marLeft w:val="0"/>
      <w:marRight w:val="0"/>
      <w:marTop w:val="0"/>
      <w:marBottom w:val="0"/>
      <w:divBdr>
        <w:top w:val="none" w:sz="0" w:space="0" w:color="auto"/>
        <w:left w:val="none" w:sz="0" w:space="0" w:color="auto"/>
        <w:bottom w:val="none" w:sz="0" w:space="0" w:color="auto"/>
        <w:right w:val="none" w:sz="0" w:space="0" w:color="auto"/>
      </w:divBdr>
      <w:divsChild>
        <w:div w:id="89787594">
          <w:marLeft w:val="0"/>
          <w:marRight w:val="0"/>
          <w:marTop w:val="0"/>
          <w:marBottom w:val="0"/>
          <w:divBdr>
            <w:top w:val="none" w:sz="0" w:space="0" w:color="auto"/>
            <w:left w:val="none" w:sz="0" w:space="0" w:color="auto"/>
            <w:bottom w:val="none" w:sz="0" w:space="0" w:color="auto"/>
            <w:right w:val="none" w:sz="0" w:space="0" w:color="auto"/>
          </w:divBdr>
          <w:divsChild>
            <w:div w:id="15905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5472">
      <w:bodyDiv w:val="1"/>
      <w:marLeft w:val="0"/>
      <w:marRight w:val="0"/>
      <w:marTop w:val="0"/>
      <w:marBottom w:val="0"/>
      <w:divBdr>
        <w:top w:val="none" w:sz="0" w:space="0" w:color="auto"/>
        <w:left w:val="none" w:sz="0" w:space="0" w:color="auto"/>
        <w:bottom w:val="none" w:sz="0" w:space="0" w:color="auto"/>
        <w:right w:val="none" w:sz="0" w:space="0" w:color="auto"/>
      </w:divBdr>
    </w:div>
    <w:div w:id="1221403878">
      <w:bodyDiv w:val="1"/>
      <w:marLeft w:val="0"/>
      <w:marRight w:val="0"/>
      <w:marTop w:val="0"/>
      <w:marBottom w:val="0"/>
      <w:divBdr>
        <w:top w:val="none" w:sz="0" w:space="0" w:color="auto"/>
        <w:left w:val="none" w:sz="0" w:space="0" w:color="auto"/>
        <w:bottom w:val="none" w:sz="0" w:space="0" w:color="auto"/>
        <w:right w:val="none" w:sz="0" w:space="0" w:color="auto"/>
      </w:divBdr>
      <w:divsChild>
        <w:div w:id="1514030944">
          <w:marLeft w:val="0"/>
          <w:marRight w:val="0"/>
          <w:marTop w:val="0"/>
          <w:marBottom w:val="0"/>
          <w:divBdr>
            <w:top w:val="none" w:sz="0" w:space="0" w:color="auto"/>
            <w:left w:val="none" w:sz="0" w:space="0" w:color="auto"/>
            <w:bottom w:val="none" w:sz="0" w:space="0" w:color="auto"/>
            <w:right w:val="none" w:sz="0" w:space="0" w:color="auto"/>
          </w:divBdr>
          <w:divsChild>
            <w:div w:id="2334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8897">
      <w:bodyDiv w:val="1"/>
      <w:marLeft w:val="0"/>
      <w:marRight w:val="0"/>
      <w:marTop w:val="0"/>
      <w:marBottom w:val="0"/>
      <w:divBdr>
        <w:top w:val="none" w:sz="0" w:space="0" w:color="auto"/>
        <w:left w:val="none" w:sz="0" w:space="0" w:color="auto"/>
        <w:bottom w:val="none" w:sz="0" w:space="0" w:color="auto"/>
        <w:right w:val="none" w:sz="0" w:space="0" w:color="auto"/>
      </w:divBdr>
    </w:div>
    <w:div w:id="1658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ssieTracks/EVM-Impact-Calculato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3B55-0FD2-4BFA-A08A-D93642F2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Cassie</dc:creator>
  <cp:keywords/>
  <dc:description/>
  <cp:lastModifiedBy>Smith, Cassie</cp:lastModifiedBy>
  <cp:revision>4</cp:revision>
  <cp:lastPrinted>2024-09-16T02:55:00Z</cp:lastPrinted>
  <dcterms:created xsi:type="dcterms:W3CDTF">2024-10-13T19:08:00Z</dcterms:created>
  <dcterms:modified xsi:type="dcterms:W3CDTF">2024-10-14T03:03:00Z</dcterms:modified>
</cp:coreProperties>
</file>